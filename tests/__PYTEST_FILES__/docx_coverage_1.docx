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F1B" w:rsidRDefault="00A57F1B" w:rsidP="005669C5">
      <w:pPr>
        <w:spacing w:before="120" w:after="120"/>
        <w:jc w:val="center"/>
        <w:rPr>
          <w:b/>
          <w:szCs w:val="20"/>
          <w:u w:val="single"/>
        </w:rPr>
      </w:pPr>
      <w:r w:rsidRPr="00A57F1B">
        <w:rPr>
          <w:b/>
          <w:szCs w:val="20"/>
          <w:u w:val="single"/>
        </w:rPr>
        <w:t>Equipment Lease Agreement</w:t>
      </w:r>
    </w:p>
    <w:p w:rsidR="00A57F1B" w:rsidRPr="00A57F1B" w:rsidRDefault="00A57F1B" w:rsidP="005669C5">
      <w:pPr>
        <w:spacing w:before="120" w:after="120"/>
        <w:jc w:val="center"/>
        <w:rPr>
          <w:b/>
          <w:szCs w:val="20"/>
          <w:u w:val="single"/>
        </w:rPr>
      </w:pPr>
    </w:p>
    <w:p w:rsidR="00E8204A" w:rsidRPr="00A57F1B" w:rsidRDefault="00C4203F" w:rsidP="005669C5">
      <w:pPr>
        <w:spacing w:before="120" w:after="120"/>
        <w:jc w:val="both"/>
        <w:rPr>
          <w:szCs w:val="20"/>
        </w:rPr>
      </w:pPr>
      <w:r w:rsidRPr="00A57F1B">
        <w:rPr>
          <w:szCs w:val="20"/>
        </w:rPr>
        <w:t>This Equipment Lease Agreement (</w:t>
      </w:r>
      <w:r w:rsidR="00C5198F" w:rsidRPr="00A57F1B">
        <w:rPr>
          <w:b/>
          <w:szCs w:val="20"/>
        </w:rPr>
        <w:t>‘</w:t>
      </w:r>
      <w:r w:rsidRPr="00A57F1B">
        <w:rPr>
          <w:b/>
          <w:i/>
          <w:szCs w:val="20"/>
        </w:rPr>
        <w:t>Agreement</w:t>
      </w:r>
      <w:r w:rsidR="00C5198F" w:rsidRPr="00A57F1B">
        <w:rPr>
          <w:b/>
          <w:i/>
          <w:szCs w:val="20"/>
        </w:rPr>
        <w:t>’</w:t>
      </w:r>
      <w:r w:rsidRPr="00A57F1B">
        <w:rPr>
          <w:szCs w:val="20"/>
        </w:rPr>
        <w:t xml:space="preserve">) executed on [•] March 2015 at [•] </w:t>
      </w:r>
      <w:r w:rsidR="00280D34">
        <w:rPr>
          <w:szCs w:val="20"/>
        </w:rPr>
        <w:t>(</w:t>
      </w:r>
      <w:r w:rsidR="00280D34" w:rsidRPr="00280D34">
        <w:rPr>
          <w:b/>
          <w:i/>
          <w:szCs w:val="20"/>
        </w:rPr>
        <w:t>‘Effective Date’</w:t>
      </w:r>
      <w:r w:rsidR="00280D34">
        <w:rPr>
          <w:szCs w:val="20"/>
        </w:rPr>
        <w:t>)</w:t>
      </w:r>
    </w:p>
    <w:p w:rsidR="00132BC0" w:rsidRPr="00A57F1B" w:rsidRDefault="00E8204A" w:rsidP="005669C5">
      <w:pPr>
        <w:spacing w:before="120" w:after="120"/>
        <w:jc w:val="both"/>
        <w:rPr>
          <w:szCs w:val="20"/>
        </w:rPr>
      </w:pPr>
      <w:r w:rsidRPr="00A57F1B">
        <w:rPr>
          <w:szCs w:val="20"/>
        </w:rPr>
        <w:t>Between</w:t>
      </w:r>
    </w:p>
    <w:p w:rsidR="00E8204A" w:rsidRPr="00A57F1B" w:rsidRDefault="00C4203F" w:rsidP="00CA4222">
      <w:pPr>
        <w:spacing w:before="120" w:after="120"/>
        <w:ind w:left="720" w:hanging="720"/>
        <w:jc w:val="both"/>
        <w:rPr>
          <w:b/>
          <w:szCs w:val="20"/>
        </w:rPr>
        <w:pPrChange w:id="0" w:author="Anuraag H Kothari" w:date="2015-04-02T09:51:00Z">
          <w:pPr>
            <w:spacing w:before="120" w:after="120"/>
            <w:jc w:val="both"/>
          </w:pPr>
        </w:pPrChange>
      </w:pPr>
      <w:del w:id="1" w:author="Anuraag H Kothari" w:date="2015-04-02T09:27:00Z">
        <w:r w:rsidRPr="00A57F1B" w:rsidDel="00AC2E36">
          <w:rPr>
            <w:szCs w:val="20"/>
            <w:highlight w:val="yellow"/>
          </w:rPr>
          <w:delText>Huntsman International</w:delText>
        </w:r>
      </w:del>
      <w:ins w:id="2" w:author="Anuraag H Kothari" w:date="2015-04-02T09:51:00Z">
        <w:r w:rsidR="00CA4222">
          <w:rPr>
            <w:szCs w:val="20"/>
          </w:rPr>
          <w:t>1.</w:t>
        </w:r>
        <w:r w:rsidR="00CA4222">
          <w:rPr>
            <w:szCs w:val="20"/>
          </w:rPr>
          <w:tab/>
        </w:r>
      </w:ins>
      <w:ins w:id="3" w:author="Anuraag H Kothari" w:date="2015-04-02T09:27:00Z">
        <w:r w:rsidR="00AC2E36" w:rsidRPr="00A57F1B">
          <w:rPr>
            <w:szCs w:val="20"/>
          </w:rPr>
          <w:t>[•]</w:t>
        </w:r>
      </w:ins>
      <w:r w:rsidRPr="00A57F1B">
        <w:rPr>
          <w:szCs w:val="20"/>
        </w:rPr>
        <w:t>, a company incorporated under the [•] with its registered office at [•] (</w:t>
      </w:r>
      <w:r w:rsidR="008B677E" w:rsidRPr="00A57F1B">
        <w:rPr>
          <w:b/>
          <w:szCs w:val="20"/>
        </w:rPr>
        <w:t>‘</w:t>
      </w:r>
      <w:r w:rsidR="00E8204A" w:rsidRPr="00A57F1B">
        <w:rPr>
          <w:b/>
          <w:i/>
          <w:szCs w:val="20"/>
        </w:rPr>
        <w:t>Equipment Lessor</w:t>
      </w:r>
      <w:r w:rsidR="008B677E" w:rsidRPr="00A57F1B">
        <w:rPr>
          <w:b/>
          <w:i/>
          <w:szCs w:val="20"/>
        </w:rPr>
        <w:t>’</w:t>
      </w:r>
      <w:r w:rsidR="00E8204A" w:rsidRPr="00A57F1B">
        <w:rPr>
          <w:szCs w:val="20"/>
        </w:rPr>
        <w:t xml:space="preserve">, </w:t>
      </w:r>
      <w:r w:rsidRPr="00A57F1B">
        <w:rPr>
          <w:szCs w:val="20"/>
        </w:rPr>
        <w:t xml:space="preserve">which </w:t>
      </w:r>
      <w:r w:rsidR="00E8204A" w:rsidRPr="00A57F1B">
        <w:rPr>
          <w:szCs w:val="20"/>
        </w:rPr>
        <w:t>expression shall include its successors and assigns</w:t>
      </w:r>
      <w:r w:rsidRPr="00A57F1B">
        <w:rPr>
          <w:szCs w:val="20"/>
        </w:rPr>
        <w:t>)</w:t>
      </w:r>
      <w:r w:rsidR="00E8204A" w:rsidRPr="00A57F1B">
        <w:rPr>
          <w:szCs w:val="20"/>
        </w:rPr>
        <w:t xml:space="preserve"> on the </w:t>
      </w:r>
      <w:r w:rsidR="00E8204A" w:rsidRPr="00A57F1B">
        <w:rPr>
          <w:b/>
          <w:szCs w:val="20"/>
        </w:rPr>
        <w:t>First Part</w:t>
      </w:r>
      <w:r w:rsidR="008B677E" w:rsidRPr="00A57F1B">
        <w:rPr>
          <w:b/>
          <w:szCs w:val="20"/>
        </w:rPr>
        <w:t>;</w:t>
      </w:r>
    </w:p>
    <w:p w:rsidR="00C4203F" w:rsidRPr="00A57F1B" w:rsidRDefault="00E8204A" w:rsidP="005669C5">
      <w:pPr>
        <w:spacing w:before="120" w:after="120"/>
        <w:jc w:val="both"/>
        <w:rPr>
          <w:szCs w:val="20"/>
        </w:rPr>
      </w:pPr>
      <w:r w:rsidRPr="00A57F1B">
        <w:rPr>
          <w:szCs w:val="20"/>
        </w:rPr>
        <w:t>And</w:t>
      </w:r>
    </w:p>
    <w:p w:rsidR="00E8204A" w:rsidRPr="00A57F1B" w:rsidRDefault="00CA4222" w:rsidP="00CA4222">
      <w:pPr>
        <w:spacing w:before="120" w:after="120"/>
        <w:ind w:left="720" w:hanging="720"/>
        <w:jc w:val="both"/>
        <w:rPr>
          <w:szCs w:val="20"/>
        </w:rPr>
        <w:pPrChange w:id="4" w:author="Anuraag H Kothari" w:date="2015-04-02T09:51:00Z">
          <w:pPr>
            <w:spacing w:before="120" w:after="120"/>
            <w:jc w:val="both"/>
          </w:pPr>
        </w:pPrChange>
      </w:pPr>
      <w:ins w:id="5" w:author="Anuraag H Kothari" w:date="2015-04-02T09:51:00Z">
        <w:r>
          <w:rPr>
            <w:szCs w:val="20"/>
          </w:rPr>
          <w:t>2.</w:t>
        </w:r>
        <w:r>
          <w:rPr>
            <w:szCs w:val="20"/>
          </w:rPr>
          <w:tab/>
        </w:r>
      </w:ins>
      <w:ins w:id="6" w:author="Anuraag H Kothari" w:date="2015-04-02T09:28:00Z">
        <w:r w:rsidR="00AC2E36" w:rsidRPr="00A57F1B">
          <w:rPr>
            <w:szCs w:val="20"/>
          </w:rPr>
          <w:t>[•]</w:t>
        </w:r>
        <w:r w:rsidR="00AC2E36">
          <w:rPr>
            <w:szCs w:val="20"/>
          </w:rPr>
          <w:t xml:space="preserve"> </w:t>
        </w:r>
        <w:r w:rsidR="00AC2E36" w:rsidRPr="00AC2E36">
          <w:rPr>
            <w:szCs w:val="20"/>
          </w:rPr>
          <w:t xml:space="preserve">Limited </w:t>
        </w:r>
        <w:proofErr w:type="spellStart"/>
        <w:r w:rsidR="00AC2E36" w:rsidRPr="00AC2E36">
          <w:rPr>
            <w:szCs w:val="20"/>
          </w:rPr>
          <w:t>Şirketi</w:t>
        </w:r>
        <w:proofErr w:type="spellEnd"/>
        <w:r w:rsidR="00AC2E36" w:rsidRPr="00AC2E36">
          <w:rPr>
            <w:szCs w:val="20"/>
          </w:rPr>
          <w:t xml:space="preserve"> is a private limited liability company incorporated in the Republic of Turkey, before İstanbul Trade Registry, with its registered address at </w:t>
        </w:r>
        <w:r w:rsidR="00AC2E36" w:rsidRPr="00A57F1B">
          <w:rPr>
            <w:szCs w:val="20"/>
          </w:rPr>
          <w:t>[•]</w:t>
        </w:r>
        <w:r w:rsidR="00AC2E36" w:rsidRPr="00A57F1B" w:rsidDel="00AC2E36">
          <w:rPr>
            <w:szCs w:val="20"/>
          </w:rPr>
          <w:t xml:space="preserve"> </w:t>
        </w:r>
      </w:ins>
      <w:del w:id="7" w:author="Anuraag H Kothari" w:date="2015-04-02T09:28:00Z">
        <w:r w:rsidR="00E8204A" w:rsidRPr="00A57F1B" w:rsidDel="00AC2E36">
          <w:rPr>
            <w:szCs w:val="20"/>
          </w:rPr>
          <w:delText>[•], a company incorporated under the [•] with its registered office at [•]</w:delText>
        </w:r>
      </w:del>
      <w:r w:rsidR="00E8204A" w:rsidRPr="00A57F1B">
        <w:rPr>
          <w:szCs w:val="20"/>
        </w:rPr>
        <w:t xml:space="preserve"> (</w:t>
      </w:r>
      <w:r w:rsidR="008B677E" w:rsidRPr="00A57F1B">
        <w:rPr>
          <w:b/>
          <w:szCs w:val="20"/>
        </w:rPr>
        <w:t>‘</w:t>
      </w:r>
      <w:r w:rsidR="00E8204A" w:rsidRPr="00A57F1B">
        <w:rPr>
          <w:b/>
          <w:i/>
          <w:szCs w:val="20"/>
        </w:rPr>
        <w:t>Equipment Lessee</w:t>
      </w:r>
      <w:r w:rsidR="008B677E" w:rsidRPr="00A57F1B">
        <w:rPr>
          <w:b/>
          <w:i/>
          <w:szCs w:val="20"/>
        </w:rPr>
        <w:t>’</w:t>
      </w:r>
      <w:r w:rsidR="00E8204A" w:rsidRPr="00A57F1B">
        <w:rPr>
          <w:szCs w:val="20"/>
        </w:rPr>
        <w:t xml:space="preserve">, which expression shall include its successors and assigns) on the </w:t>
      </w:r>
      <w:r w:rsidR="00E8204A" w:rsidRPr="00A57F1B">
        <w:rPr>
          <w:b/>
          <w:szCs w:val="20"/>
        </w:rPr>
        <w:t>Second Part</w:t>
      </w:r>
      <w:r w:rsidR="008B677E" w:rsidRPr="00A57F1B">
        <w:rPr>
          <w:b/>
          <w:szCs w:val="20"/>
        </w:rPr>
        <w:t>.</w:t>
      </w:r>
    </w:p>
    <w:p w:rsidR="00E8204A" w:rsidRPr="00A57F1B" w:rsidRDefault="008B677E" w:rsidP="005669C5">
      <w:pPr>
        <w:spacing w:before="120" w:after="120"/>
        <w:jc w:val="both"/>
        <w:rPr>
          <w:b/>
          <w:szCs w:val="20"/>
        </w:rPr>
      </w:pPr>
      <w:r w:rsidRPr="00A57F1B">
        <w:rPr>
          <w:szCs w:val="20"/>
        </w:rPr>
        <w:t xml:space="preserve">In the Agreement, the Equipment Lessor and Equipment Lessee shall collectively be referred to as </w:t>
      </w:r>
      <w:r w:rsidRPr="00A57F1B">
        <w:rPr>
          <w:b/>
          <w:i/>
          <w:szCs w:val="20"/>
        </w:rPr>
        <w:t>‘Parties’</w:t>
      </w:r>
      <w:r w:rsidRPr="00A57F1B">
        <w:rPr>
          <w:b/>
          <w:szCs w:val="20"/>
        </w:rPr>
        <w:t xml:space="preserve"> </w:t>
      </w:r>
      <w:r w:rsidRPr="00A57F1B">
        <w:rPr>
          <w:szCs w:val="20"/>
        </w:rPr>
        <w:t xml:space="preserve">and individually be referred to as </w:t>
      </w:r>
      <w:r w:rsidRPr="00A57F1B">
        <w:rPr>
          <w:b/>
          <w:i/>
          <w:szCs w:val="20"/>
        </w:rPr>
        <w:t>‘Party’</w:t>
      </w:r>
      <w:r w:rsidRPr="00A57F1B">
        <w:rPr>
          <w:b/>
          <w:szCs w:val="20"/>
        </w:rPr>
        <w:t>.</w:t>
      </w:r>
    </w:p>
    <w:p w:rsidR="00193889" w:rsidRPr="00A57F1B" w:rsidRDefault="00193889" w:rsidP="005669C5">
      <w:pPr>
        <w:spacing w:before="120" w:after="120"/>
        <w:jc w:val="both"/>
        <w:rPr>
          <w:b/>
          <w:szCs w:val="20"/>
        </w:rPr>
      </w:pPr>
      <w:r w:rsidRPr="00A57F1B">
        <w:rPr>
          <w:b/>
          <w:szCs w:val="20"/>
        </w:rPr>
        <w:t>Whereas</w:t>
      </w:r>
      <w:r w:rsidR="00C03E26" w:rsidRPr="00A57F1B">
        <w:rPr>
          <w:b/>
          <w:szCs w:val="20"/>
        </w:rPr>
        <w:t>:</w:t>
      </w:r>
    </w:p>
    <w:p w:rsidR="00FB51FF" w:rsidRPr="00A57F1B" w:rsidRDefault="008906D2" w:rsidP="005669C5">
      <w:pPr>
        <w:pStyle w:val="ListParagraph"/>
        <w:numPr>
          <w:ilvl w:val="0"/>
          <w:numId w:val="1"/>
        </w:numPr>
        <w:spacing w:before="120" w:after="120"/>
        <w:ind w:left="720" w:hanging="720"/>
        <w:contextualSpacing w:val="0"/>
        <w:jc w:val="both"/>
        <w:rPr>
          <w:szCs w:val="20"/>
        </w:rPr>
      </w:pPr>
      <w:r w:rsidRPr="00A57F1B">
        <w:rPr>
          <w:szCs w:val="20"/>
        </w:rPr>
        <w:t xml:space="preserve">The Equipment Lessor is </w:t>
      </w:r>
      <w:r w:rsidR="00280D34">
        <w:rPr>
          <w:szCs w:val="20"/>
        </w:rPr>
        <w:t xml:space="preserve">a company formed under the laws of Turkey </w:t>
      </w:r>
      <w:r w:rsidRPr="00A57F1B">
        <w:rPr>
          <w:szCs w:val="20"/>
        </w:rPr>
        <w:t xml:space="preserve">engaged in the business of </w:t>
      </w:r>
      <w:r w:rsidR="00280D34">
        <w:rPr>
          <w:szCs w:val="20"/>
        </w:rPr>
        <w:t>manufacturing certain FDC chemicals</w:t>
      </w:r>
      <w:r w:rsidRPr="00A57F1B">
        <w:rPr>
          <w:szCs w:val="20"/>
        </w:rPr>
        <w:t xml:space="preserve"> in Turkey. For the purpose of the aforementioned </w:t>
      </w:r>
      <w:r w:rsidR="00F56047" w:rsidRPr="00A57F1B">
        <w:rPr>
          <w:szCs w:val="20"/>
        </w:rPr>
        <w:t>business,</w:t>
      </w:r>
      <w:r w:rsidRPr="00A57F1B">
        <w:rPr>
          <w:szCs w:val="20"/>
        </w:rPr>
        <w:t xml:space="preserve"> the Equipment Lessor </w:t>
      </w:r>
      <w:r w:rsidR="00280D34">
        <w:rPr>
          <w:szCs w:val="20"/>
        </w:rPr>
        <w:t>operates</w:t>
      </w:r>
      <w:r w:rsidRPr="00A57F1B">
        <w:rPr>
          <w:szCs w:val="20"/>
        </w:rPr>
        <w:t xml:space="preserve"> a</w:t>
      </w:r>
      <w:r w:rsidR="00F56047" w:rsidRPr="00A57F1B">
        <w:rPr>
          <w:szCs w:val="20"/>
        </w:rPr>
        <w:t xml:space="preserve"> facility</w:t>
      </w:r>
      <w:r w:rsidRPr="00A57F1B">
        <w:rPr>
          <w:szCs w:val="20"/>
        </w:rPr>
        <w:t xml:space="preserve"> at</w:t>
      </w:r>
      <w:r w:rsidR="00280D34">
        <w:rPr>
          <w:szCs w:val="20"/>
        </w:rPr>
        <w:t xml:space="preserve"> manufacturing</w:t>
      </w:r>
      <w:r w:rsidR="00F56047" w:rsidRPr="00A57F1B">
        <w:rPr>
          <w:szCs w:val="20"/>
        </w:rPr>
        <w:t xml:space="preserve"> T</w:t>
      </w:r>
      <w:ins w:id="8" w:author="Anuraag H Kothari" w:date="2015-04-02T09:28:00Z">
        <w:r w:rsidR="00AC2E36">
          <w:rPr>
            <w:szCs w:val="20"/>
          </w:rPr>
          <w:t>u</w:t>
        </w:r>
      </w:ins>
      <w:del w:id="9" w:author="Anuraag H Kothari" w:date="2015-04-02T09:28:00Z">
        <w:r w:rsidR="00F56047" w:rsidRPr="00A57F1B" w:rsidDel="00AC2E36">
          <w:rPr>
            <w:szCs w:val="20"/>
          </w:rPr>
          <w:delText>a</w:delText>
        </w:r>
      </w:del>
      <w:r w:rsidR="00F56047" w:rsidRPr="00A57F1B">
        <w:rPr>
          <w:szCs w:val="20"/>
        </w:rPr>
        <w:t>z</w:t>
      </w:r>
      <w:del w:id="10" w:author="Anuraag H Kothari" w:date="2015-04-02T09:29:00Z">
        <w:r w:rsidR="00F56047" w:rsidRPr="00A57F1B" w:rsidDel="00AC2E36">
          <w:rPr>
            <w:szCs w:val="20"/>
          </w:rPr>
          <w:delText>u</w:delText>
        </w:r>
      </w:del>
      <w:r w:rsidR="00F56047" w:rsidRPr="00A57F1B">
        <w:rPr>
          <w:szCs w:val="20"/>
        </w:rPr>
        <w:t>la</w:t>
      </w:r>
      <w:r w:rsidR="00280D34">
        <w:rPr>
          <w:szCs w:val="20"/>
        </w:rPr>
        <w:t>, Turkey.</w:t>
      </w:r>
    </w:p>
    <w:p w:rsidR="00F56047" w:rsidRPr="00A57F1B" w:rsidRDefault="00F56047" w:rsidP="005669C5">
      <w:pPr>
        <w:pStyle w:val="ListParagraph"/>
        <w:numPr>
          <w:ilvl w:val="0"/>
          <w:numId w:val="1"/>
        </w:numPr>
        <w:spacing w:before="120" w:after="120"/>
        <w:ind w:left="720" w:hanging="720"/>
        <w:contextualSpacing w:val="0"/>
        <w:jc w:val="both"/>
        <w:rPr>
          <w:szCs w:val="20"/>
        </w:rPr>
      </w:pPr>
      <w:r w:rsidRPr="00A57F1B">
        <w:rPr>
          <w:szCs w:val="20"/>
        </w:rPr>
        <w:t xml:space="preserve">The Equipment Lessee is a company formed </w:t>
      </w:r>
      <w:r w:rsidR="004B7DE3">
        <w:rPr>
          <w:szCs w:val="20"/>
        </w:rPr>
        <w:t xml:space="preserve">under the laws of Turkey and constituted pursuant to </w:t>
      </w:r>
      <w:r w:rsidRPr="00A57F1B">
        <w:rPr>
          <w:szCs w:val="20"/>
        </w:rPr>
        <w:t xml:space="preserve">a joint venture agreement between the </w:t>
      </w:r>
      <w:ins w:id="11" w:author="Anuraag H Kothari" w:date="2015-04-02T09:30:00Z">
        <w:r w:rsidR="00AC2E36" w:rsidRPr="00A70CE6">
          <w:t>H</w:t>
        </w:r>
        <w:r w:rsidR="00AC2E36">
          <w:t xml:space="preserve">untsman </w:t>
        </w:r>
        <w:proofErr w:type="spellStart"/>
        <w:r w:rsidR="00AC2E36">
          <w:t>Tekstil</w:t>
        </w:r>
        <w:proofErr w:type="spellEnd"/>
        <w:r w:rsidR="00AC2E36">
          <w:t xml:space="preserve"> </w:t>
        </w:r>
        <w:proofErr w:type="spellStart"/>
        <w:r w:rsidR="00AC2E36">
          <w:t>Ürünleri</w:t>
        </w:r>
        <w:proofErr w:type="spellEnd"/>
        <w:r w:rsidR="00AC2E36">
          <w:t xml:space="preserve"> </w:t>
        </w:r>
        <w:proofErr w:type="spellStart"/>
        <w:r w:rsidR="00AC2E36">
          <w:t>Kimya</w:t>
        </w:r>
        <w:proofErr w:type="spellEnd"/>
        <w:r w:rsidR="00AC2E36">
          <w:t xml:space="preserve"> </w:t>
        </w:r>
        <w:proofErr w:type="spellStart"/>
        <w:r w:rsidR="00AC2E36">
          <w:t>ve</w:t>
        </w:r>
        <w:proofErr w:type="spellEnd"/>
        <w:r w:rsidR="00AC2E36">
          <w:t xml:space="preserve"> </w:t>
        </w:r>
        <w:proofErr w:type="spellStart"/>
        <w:r w:rsidR="00AC2E36">
          <w:t>Dı</w:t>
        </w:r>
        <w:r w:rsidR="00AC2E36" w:rsidRPr="00A70CE6">
          <w:t>ş</w:t>
        </w:r>
        <w:proofErr w:type="spellEnd"/>
        <w:r w:rsidR="00AC2E36" w:rsidRPr="00A70CE6">
          <w:t xml:space="preserve"> </w:t>
        </w:r>
        <w:proofErr w:type="spellStart"/>
        <w:r w:rsidR="00AC2E36" w:rsidRPr="00A70CE6">
          <w:t>Ticaret</w:t>
        </w:r>
        <w:proofErr w:type="spellEnd"/>
        <w:r w:rsidR="00AC2E36" w:rsidRPr="00A70CE6">
          <w:t xml:space="preserve"> Limited </w:t>
        </w:r>
        <w:proofErr w:type="spellStart"/>
        <w:r w:rsidR="00AC2E36" w:rsidRPr="00A70CE6">
          <w:t>Şirketi</w:t>
        </w:r>
        <w:proofErr w:type="spellEnd"/>
        <w:r w:rsidR="00AC2E36" w:rsidRPr="00A57F1B">
          <w:rPr>
            <w:szCs w:val="20"/>
          </w:rPr>
          <w:t xml:space="preserve"> </w:t>
        </w:r>
      </w:ins>
      <w:del w:id="12" w:author="Anuraag H Kothari" w:date="2015-04-02T09:30:00Z">
        <w:r w:rsidRPr="00A57F1B" w:rsidDel="00AC2E36">
          <w:rPr>
            <w:szCs w:val="20"/>
          </w:rPr>
          <w:delText xml:space="preserve">Equipment Lessor </w:delText>
        </w:r>
      </w:del>
      <w:r w:rsidRPr="00A57F1B">
        <w:rPr>
          <w:szCs w:val="20"/>
        </w:rPr>
        <w:t xml:space="preserve">and </w:t>
      </w:r>
      <w:proofErr w:type="spellStart"/>
      <w:r w:rsidRPr="00A57F1B">
        <w:rPr>
          <w:szCs w:val="20"/>
        </w:rPr>
        <w:t>Pursan</w:t>
      </w:r>
      <w:proofErr w:type="spellEnd"/>
      <w:r w:rsidRPr="00A57F1B">
        <w:rPr>
          <w:szCs w:val="20"/>
        </w:rPr>
        <w:t xml:space="preserve"> Pigment </w:t>
      </w:r>
      <w:proofErr w:type="spellStart"/>
      <w:r w:rsidRPr="00A57F1B">
        <w:rPr>
          <w:szCs w:val="20"/>
        </w:rPr>
        <w:t>Urunleri</w:t>
      </w:r>
      <w:proofErr w:type="spellEnd"/>
      <w:r w:rsidRPr="00A57F1B">
        <w:rPr>
          <w:szCs w:val="20"/>
        </w:rPr>
        <w:t xml:space="preserve"> SAN. </w:t>
      </w:r>
      <w:proofErr w:type="spellStart"/>
      <w:r w:rsidRPr="00A57F1B">
        <w:rPr>
          <w:szCs w:val="20"/>
        </w:rPr>
        <w:t>Ve</w:t>
      </w:r>
      <w:proofErr w:type="spellEnd"/>
      <w:r w:rsidRPr="00A57F1B">
        <w:rPr>
          <w:szCs w:val="20"/>
        </w:rPr>
        <w:t xml:space="preserve"> TIC A.S dated [•]</w:t>
      </w:r>
      <w:r w:rsidR="00E37F2D" w:rsidRPr="00A57F1B">
        <w:rPr>
          <w:szCs w:val="20"/>
        </w:rPr>
        <w:t xml:space="preserve"> (</w:t>
      </w:r>
      <w:r w:rsidR="00E37F2D" w:rsidRPr="00A57F1B">
        <w:rPr>
          <w:b/>
          <w:i/>
          <w:szCs w:val="20"/>
        </w:rPr>
        <w:t>‘JV Agreement’</w:t>
      </w:r>
      <w:r w:rsidR="00E37F2D" w:rsidRPr="00A57F1B">
        <w:rPr>
          <w:szCs w:val="20"/>
        </w:rPr>
        <w:t>)</w:t>
      </w:r>
      <w:r w:rsidRPr="00A57F1B">
        <w:rPr>
          <w:szCs w:val="20"/>
        </w:rPr>
        <w:t xml:space="preserve">, with the objective of </w:t>
      </w:r>
      <w:ins w:id="13" w:author="Anuraag H Kothari" w:date="2015-04-02T09:41:00Z">
        <w:r w:rsidR="00E23099" w:rsidRPr="00E23099">
          <w:rPr>
            <w:i/>
            <w:szCs w:val="20"/>
            <w:rPrChange w:id="14" w:author="Anuraag H Kothari" w:date="2015-04-02T09:41:00Z">
              <w:rPr>
                <w:szCs w:val="20"/>
              </w:rPr>
            </w:rPrChange>
          </w:rPr>
          <w:t>inter alia</w:t>
        </w:r>
        <w:r w:rsidR="00E23099">
          <w:rPr>
            <w:szCs w:val="20"/>
          </w:rPr>
          <w:t xml:space="preserve"> </w:t>
        </w:r>
      </w:ins>
      <w:r w:rsidRPr="00A57F1B">
        <w:rPr>
          <w:szCs w:val="20"/>
        </w:rPr>
        <w:t>producing</w:t>
      </w:r>
      <w:del w:id="15" w:author="Anuraag H Kothari" w:date="2015-04-02T09:41:00Z">
        <w:r w:rsidRPr="00A57F1B" w:rsidDel="00E23099">
          <w:rPr>
            <w:szCs w:val="20"/>
          </w:rPr>
          <w:delText>, marketing and selling of</w:delText>
        </w:r>
      </w:del>
      <w:r w:rsidRPr="00A57F1B">
        <w:rPr>
          <w:szCs w:val="20"/>
        </w:rPr>
        <w:t xml:space="preserve"> textile dyes and chemicals </w:t>
      </w:r>
      <w:del w:id="16" w:author="Anuraag H Kothari" w:date="2015-04-02T09:41:00Z">
        <w:r w:rsidRPr="00A57F1B" w:rsidDel="00E23099">
          <w:rPr>
            <w:szCs w:val="20"/>
          </w:rPr>
          <w:delText xml:space="preserve">in </w:delText>
        </w:r>
      </w:del>
      <w:ins w:id="17" w:author="Anuraag H Kothari" w:date="2015-04-02T09:41:00Z">
        <w:r w:rsidR="00E23099">
          <w:rPr>
            <w:szCs w:val="20"/>
          </w:rPr>
          <w:t xml:space="preserve">at the </w:t>
        </w:r>
      </w:ins>
      <w:ins w:id="18" w:author="Anuraag H Kothari" w:date="2015-04-02T09:42:00Z">
        <w:r w:rsidR="00E23099">
          <w:rPr>
            <w:szCs w:val="20"/>
          </w:rPr>
          <w:t xml:space="preserve">production </w:t>
        </w:r>
      </w:ins>
      <w:ins w:id="19" w:author="Anuraag H Kothari" w:date="2015-04-02T09:41:00Z">
        <w:r w:rsidR="00E23099">
          <w:rPr>
            <w:szCs w:val="20"/>
          </w:rPr>
          <w:t xml:space="preserve">facilities at </w:t>
        </w:r>
        <w:proofErr w:type="spellStart"/>
        <w:r w:rsidR="00E23099">
          <w:rPr>
            <w:szCs w:val="20"/>
          </w:rPr>
          <w:t>Ambarli</w:t>
        </w:r>
        <w:proofErr w:type="spellEnd"/>
        <w:r w:rsidR="00E23099">
          <w:rPr>
            <w:szCs w:val="20"/>
          </w:rPr>
          <w:t xml:space="preserve"> and </w:t>
        </w:r>
        <w:proofErr w:type="spellStart"/>
        <w:r w:rsidR="00E23099">
          <w:rPr>
            <w:szCs w:val="20"/>
          </w:rPr>
          <w:t>Corlu</w:t>
        </w:r>
      </w:ins>
      <w:proofErr w:type="spellEnd"/>
      <w:ins w:id="20" w:author="Anuraag H Kothari" w:date="2015-04-02T09:42:00Z">
        <w:r w:rsidR="00E23099">
          <w:rPr>
            <w:szCs w:val="20"/>
          </w:rPr>
          <w:t xml:space="preserve"> (</w:t>
        </w:r>
      </w:ins>
      <w:ins w:id="21" w:author="Anuraag H Kothari" w:date="2015-04-02T09:43:00Z">
        <w:r w:rsidR="00E23099" w:rsidRPr="00E23099">
          <w:rPr>
            <w:b/>
            <w:szCs w:val="20"/>
            <w:rPrChange w:id="22" w:author="Anuraag H Kothari" w:date="2015-04-02T09:43:00Z">
              <w:rPr>
                <w:szCs w:val="20"/>
              </w:rPr>
            </w:rPrChange>
          </w:rPr>
          <w:t>Facilities</w:t>
        </w:r>
        <w:r w:rsidR="00E23099">
          <w:rPr>
            <w:szCs w:val="20"/>
          </w:rPr>
          <w:t>)</w:t>
        </w:r>
      </w:ins>
      <w:del w:id="23" w:author="Anuraag H Kothari" w:date="2015-04-02T09:41:00Z">
        <w:r w:rsidRPr="00A57F1B" w:rsidDel="00E23099">
          <w:rPr>
            <w:szCs w:val="20"/>
          </w:rPr>
          <w:delText>Turkey</w:delText>
        </w:r>
      </w:del>
      <w:r w:rsidRPr="00A57F1B">
        <w:rPr>
          <w:szCs w:val="20"/>
        </w:rPr>
        <w:t>.</w:t>
      </w:r>
    </w:p>
    <w:p w:rsidR="006D040F" w:rsidRDefault="004B7DE3" w:rsidP="005669C5">
      <w:pPr>
        <w:pStyle w:val="ListParagraph"/>
        <w:numPr>
          <w:ilvl w:val="0"/>
          <w:numId w:val="1"/>
        </w:numPr>
        <w:spacing w:before="120" w:after="120"/>
        <w:ind w:left="720" w:hanging="720"/>
        <w:contextualSpacing w:val="0"/>
        <w:jc w:val="both"/>
        <w:rPr>
          <w:ins w:id="24" w:author="Anuraag H Kothari" w:date="2015-04-02T09:49:00Z"/>
          <w:szCs w:val="20"/>
        </w:rPr>
      </w:pPr>
      <w:del w:id="25" w:author="Anuraag H Kothari" w:date="2015-04-02T09:38:00Z">
        <w:r w:rsidDel="00E23099">
          <w:rPr>
            <w:szCs w:val="20"/>
          </w:rPr>
          <w:delText xml:space="preserve">Under the JV Agreement, </w:delText>
        </w:r>
      </w:del>
      <w:ins w:id="26" w:author="Anuraag H Kothari" w:date="2015-04-02T09:38:00Z">
        <w:r w:rsidR="00E23099">
          <w:rPr>
            <w:szCs w:val="20"/>
          </w:rPr>
          <w:t xml:space="preserve">The Equipment Lessee requires certain equipment </w:t>
        </w:r>
      </w:ins>
      <w:ins w:id="27" w:author="Anuraag H Kothari" w:date="2015-04-02T09:39:00Z">
        <w:r w:rsidR="00E23099">
          <w:rPr>
            <w:szCs w:val="20"/>
          </w:rPr>
          <w:t>for producing</w:t>
        </w:r>
      </w:ins>
      <w:ins w:id="28" w:author="Anuraag H Kothari" w:date="2015-04-02T09:43:00Z">
        <w:r w:rsidR="00E23099">
          <w:rPr>
            <w:szCs w:val="20"/>
          </w:rPr>
          <w:t xml:space="preserve"> textile dyes and chemicals at the Facilities and </w:t>
        </w:r>
      </w:ins>
      <w:r>
        <w:rPr>
          <w:szCs w:val="20"/>
        </w:rPr>
        <w:t xml:space="preserve">the </w:t>
      </w:r>
      <w:r w:rsidR="0008141B">
        <w:rPr>
          <w:szCs w:val="20"/>
        </w:rPr>
        <w:t>Equipment</w:t>
      </w:r>
      <w:r>
        <w:rPr>
          <w:szCs w:val="20"/>
        </w:rPr>
        <w:t xml:space="preserve"> Lessor</w:t>
      </w:r>
      <w:ins w:id="29" w:author="Anuraag H Kothari" w:date="2015-04-02T09:44:00Z">
        <w:r w:rsidR="00E23099">
          <w:rPr>
            <w:szCs w:val="20"/>
          </w:rPr>
          <w:t xml:space="preserve"> </w:t>
        </w:r>
      </w:ins>
      <w:del w:id="30" w:author="Anuraag H Kothari" w:date="2015-04-02T09:43:00Z">
        <w:r w:rsidDel="00E23099">
          <w:rPr>
            <w:szCs w:val="20"/>
          </w:rPr>
          <w:delText xml:space="preserve"> is required to lease the equipment currently </w:delText>
        </w:r>
        <w:r w:rsidR="0008141B" w:rsidDel="00E23099">
          <w:rPr>
            <w:szCs w:val="20"/>
          </w:rPr>
          <w:delText>used at the T</w:delText>
        </w:r>
      </w:del>
      <w:del w:id="31" w:author="Anuraag H Kothari" w:date="2015-04-02T09:37:00Z">
        <w:r w:rsidR="0008141B" w:rsidDel="00E23099">
          <w:rPr>
            <w:szCs w:val="20"/>
          </w:rPr>
          <w:delText>a</w:delText>
        </w:r>
      </w:del>
      <w:del w:id="32" w:author="Anuraag H Kothari" w:date="2015-04-02T09:43:00Z">
        <w:r w:rsidR="0008141B" w:rsidDel="00E23099">
          <w:rPr>
            <w:szCs w:val="20"/>
          </w:rPr>
          <w:delText>z</w:delText>
        </w:r>
      </w:del>
      <w:del w:id="33" w:author="Anuraag H Kothari" w:date="2015-04-02T09:37:00Z">
        <w:r w:rsidR="0008141B" w:rsidDel="00E23099">
          <w:rPr>
            <w:szCs w:val="20"/>
          </w:rPr>
          <w:delText>u</w:delText>
        </w:r>
      </w:del>
      <w:del w:id="34" w:author="Anuraag H Kothari" w:date="2015-04-02T09:43:00Z">
        <w:r w:rsidR="0008141B" w:rsidDel="00E23099">
          <w:rPr>
            <w:szCs w:val="20"/>
          </w:rPr>
          <w:delText>la facility to the</w:delText>
        </w:r>
      </w:del>
      <w:ins w:id="35" w:author="Anuraag H Kothari" w:date="2015-04-02T09:43:00Z">
        <w:r w:rsidR="00E23099">
          <w:rPr>
            <w:szCs w:val="20"/>
          </w:rPr>
          <w:t xml:space="preserve">has agreed to </w:t>
        </w:r>
      </w:ins>
      <w:del w:id="36" w:author="Anuraag H Kothari" w:date="2015-04-02T09:43:00Z">
        <w:r w:rsidR="0008141B" w:rsidDel="00E23099">
          <w:rPr>
            <w:szCs w:val="20"/>
          </w:rPr>
          <w:delText xml:space="preserve"> Equipment Lessee. Therefore, t</w:delText>
        </w:r>
        <w:r w:rsidR="00BE1D99" w:rsidRPr="00A57F1B" w:rsidDel="00E23099">
          <w:rPr>
            <w:szCs w:val="20"/>
          </w:rPr>
          <w:delText xml:space="preserve">he Equipment Lessee </w:delText>
        </w:r>
      </w:del>
      <w:del w:id="37" w:author="Anuraag H Kothari" w:date="2015-04-02T09:44:00Z">
        <w:r w:rsidR="00BE1D99" w:rsidRPr="00A57F1B" w:rsidDel="00E23099">
          <w:rPr>
            <w:szCs w:val="20"/>
          </w:rPr>
          <w:delText xml:space="preserve">has agreed to </w:delText>
        </w:r>
      </w:del>
      <w:del w:id="38" w:author="Anuraag H Kothari" w:date="2015-04-02T09:43:00Z">
        <w:r w:rsidR="00BE1D99" w:rsidRPr="00A57F1B" w:rsidDel="00E23099">
          <w:rPr>
            <w:szCs w:val="20"/>
          </w:rPr>
          <w:delText xml:space="preserve">take on </w:delText>
        </w:r>
      </w:del>
      <w:r w:rsidR="00BE1D99" w:rsidRPr="00A57F1B">
        <w:rPr>
          <w:szCs w:val="20"/>
        </w:rPr>
        <w:t xml:space="preserve">lease the </w:t>
      </w:r>
      <w:r>
        <w:rPr>
          <w:szCs w:val="20"/>
        </w:rPr>
        <w:t>equipment specified in Schedule I (</w:t>
      </w:r>
      <w:r w:rsidRPr="004B7DE3">
        <w:rPr>
          <w:b/>
          <w:i/>
          <w:szCs w:val="20"/>
        </w:rPr>
        <w:t>‘</w:t>
      </w:r>
      <w:r w:rsidR="00E37F2D" w:rsidRPr="004B7DE3">
        <w:rPr>
          <w:b/>
          <w:i/>
          <w:szCs w:val="20"/>
        </w:rPr>
        <w:t>Equipment</w:t>
      </w:r>
      <w:r w:rsidRPr="004B7DE3">
        <w:rPr>
          <w:b/>
          <w:i/>
          <w:szCs w:val="20"/>
        </w:rPr>
        <w:t>’</w:t>
      </w:r>
      <w:r>
        <w:rPr>
          <w:szCs w:val="20"/>
        </w:rPr>
        <w:t>)</w:t>
      </w:r>
      <w:r w:rsidR="00E37F2D" w:rsidRPr="00A57F1B">
        <w:rPr>
          <w:szCs w:val="20"/>
        </w:rPr>
        <w:t xml:space="preserve"> </w:t>
      </w:r>
      <w:del w:id="39" w:author="Anuraag H Kothari" w:date="2015-04-02T09:44:00Z">
        <w:r w:rsidR="00E37F2D" w:rsidRPr="00A57F1B" w:rsidDel="00E23099">
          <w:rPr>
            <w:szCs w:val="20"/>
          </w:rPr>
          <w:delText xml:space="preserve">from </w:delText>
        </w:r>
      </w:del>
      <w:ins w:id="40" w:author="Anuraag H Kothari" w:date="2015-04-02T09:44:00Z">
        <w:r w:rsidR="00E23099">
          <w:rPr>
            <w:szCs w:val="20"/>
          </w:rPr>
          <w:t>to</w:t>
        </w:r>
        <w:r w:rsidR="00E23099" w:rsidRPr="00A57F1B">
          <w:rPr>
            <w:szCs w:val="20"/>
          </w:rPr>
          <w:t xml:space="preserve"> </w:t>
        </w:r>
      </w:ins>
      <w:r w:rsidR="00E37F2D" w:rsidRPr="00A57F1B">
        <w:rPr>
          <w:szCs w:val="20"/>
        </w:rPr>
        <w:t xml:space="preserve">the Equipment </w:t>
      </w:r>
      <w:del w:id="41" w:author="Anuraag H Kothari" w:date="2015-04-02T09:44:00Z">
        <w:r w:rsidR="00E37F2D" w:rsidRPr="00A57F1B" w:rsidDel="00E23099">
          <w:rPr>
            <w:szCs w:val="20"/>
          </w:rPr>
          <w:delText xml:space="preserve">Lessor </w:delText>
        </w:r>
      </w:del>
      <w:ins w:id="42" w:author="Anuraag H Kothari" w:date="2015-04-02T09:44:00Z">
        <w:r w:rsidR="00E23099">
          <w:rPr>
            <w:szCs w:val="20"/>
          </w:rPr>
          <w:t>Lessee</w:t>
        </w:r>
        <w:r w:rsidR="00E23099" w:rsidRPr="00A57F1B">
          <w:rPr>
            <w:szCs w:val="20"/>
          </w:rPr>
          <w:t xml:space="preserve"> </w:t>
        </w:r>
      </w:ins>
      <w:r w:rsidR="00E37F2D" w:rsidRPr="00A57F1B">
        <w:rPr>
          <w:szCs w:val="20"/>
        </w:rPr>
        <w:t>on the terms and conditions set out in this Agreement</w:t>
      </w:r>
      <w:del w:id="43" w:author="Anuraag H Kothari" w:date="2015-04-02T09:44:00Z">
        <w:r w:rsidR="00280581" w:rsidRPr="00A57F1B" w:rsidDel="00E23099">
          <w:rPr>
            <w:szCs w:val="20"/>
          </w:rPr>
          <w:delText xml:space="preserve"> for their use at the Equipment Lessees Ambarli and Corlu Facility</w:delText>
        </w:r>
      </w:del>
      <w:r w:rsidR="00E37F2D" w:rsidRPr="00A57F1B">
        <w:rPr>
          <w:szCs w:val="20"/>
        </w:rPr>
        <w:t xml:space="preserve">. </w:t>
      </w:r>
    </w:p>
    <w:p w:rsidR="00CA4222" w:rsidRDefault="00CA4222" w:rsidP="00CA4222">
      <w:pPr>
        <w:pStyle w:val="ListParagraph"/>
        <w:spacing w:before="120" w:after="120"/>
        <w:contextualSpacing w:val="0"/>
        <w:jc w:val="both"/>
        <w:rPr>
          <w:szCs w:val="20"/>
        </w:rPr>
        <w:pPrChange w:id="44" w:author="Anuraag H Kothari" w:date="2015-04-02T09:49:00Z">
          <w:pPr>
            <w:pStyle w:val="ListParagraph"/>
            <w:numPr>
              <w:numId w:val="1"/>
            </w:numPr>
            <w:spacing w:before="120" w:after="120"/>
            <w:ind w:hanging="720"/>
            <w:contextualSpacing w:val="0"/>
            <w:jc w:val="both"/>
          </w:pPr>
        </w:pPrChange>
      </w:pPr>
    </w:p>
    <w:p w:rsidR="00A41F2D" w:rsidRDefault="00E37F2D" w:rsidP="005669C5">
      <w:pPr>
        <w:spacing w:before="120" w:after="120"/>
        <w:jc w:val="both"/>
        <w:rPr>
          <w:ins w:id="45" w:author="Anuraag H Kothari" w:date="2015-04-02T09:49:00Z"/>
          <w:szCs w:val="20"/>
        </w:rPr>
      </w:pPr>
      <w:r w:rsidRPr="00A57F1B">
        <w:rPr>
          <w:szCs w:val="20"/>
        </w:rPr>
        <w:t>Now</w:t>
      </w:r>
      <w:r w:rsidR="00B8773A" w:rsidRPr="00A57F1B">
        <w:rPr>
          <w:szCs w:val="20"/>
        </w:rPr>
        <w:t>, therefore</w:t>
      </w:r>
      <w:r w:rsidRPr="00A57F1B">
        <w:rPr>
          <w:szCs w:val="20"/>
        </w:rPr>
        <w:t>, in consideration of the mutual promises</w:t>
      </w:r>
      <w:r w:rsidR="00A41F2D" w:rsidRPr="00A57F1B">
        <w:rPr>
          <w:szCs w:val="20"/>
        </w:rPr>
        <w:t xml:space="preserve"> and covenants herein,</w:t>
      </w:r>
      <w:r w:rsidR="00B8773A" w:rsidRPr="00A57F1B">
        <w:rPr>
          <w:szCs w:val="20"/>
        </w:rPr>
        <w:t xml:space="preserve"> it has been </w:t>
      </w:r>
      <w:r w:rsidR="00A41F2D" w:rsidRPr="00A57F1B">
        <w:rPr>
          <w:szCs w:val="20"/>
        </w:rPr>
        <w:t xml:space="preserve">agreed </w:t>
      </w:r>
      <w:r w:rsidR="00B8773A" w:rsidRPr="00A57F1B">
        <w:rPr>
          <w:szCs w:val="20"/>
        </w:rPr>
        <w:t xml:space="preserve">between the parties </w:t>
      </w:r>
      <w:r w:rsidR="00A41F2D" w:rsidRPr="00A57F1B">
        <w:rPr>
          <w:szCs w:val="20"/>
        </w:rPr>
        <w:t>as follows:</w:t>
      </w:r>
    </w:p>
    <w:p w:rsidR="00CA4222" w:rsidRPr="00A57F1B" w:rsidRDefault="00CA4222" w:rsidP="005669C5">
      <w:pPr>
        <w:spacing w:before="120" w:after="120"/>
        <w:jc w:val="both"/>
        <w:rPr>
          <w:szCs w:val="20"/>
        </w:rPr>
      </w:pPr>
    </w:p>
    <w:p w:rsidR="00E37F2D" w:rsidRPr="00A57F1B" w:rsidRDefault="00682AAB" w:rsidP="005669C5">
      <w:pPr>
        <w:pStyle w:val="ListParagraph"/>
        <w:numPr>
          <w:ilvl w:val="0"/>
          <w:numId w:val="2"/>
        </w:numPr>
        <w:tabs>
          <w:tab w:val="left" w:pos="810"/>
        </w:tabs>
        <w:spacing w:before="120" w:after="120"/>
        <w:ind w:left="720" w:hanging="720"/>
        <w:contextualSpacing w:val="0"/>
        <w:jc w:val="both"/>
        <w:rPr>
          <w:b/>
          <w:szCs w:val="20"/>
        </w:rPr>
      </w:pPr>
      <w:r w:rsidRPr="00A57F1B">
        <w:rPr>
          <w:b/>
          <w:szCs w:val="20"/>
        </w:rPr>
        <w:t>Definitions and Interpretations</w:t>
      </w:r>
    </w:p>
    <w:p w:rsidR="00682AAB" w:rsidRPr="00A57F1B" w:rsidRDefault="00682AAB" w:rsidP="005669C5">
      <w:pPr>
        <w:pStyle w:val="ListParagraph"/>
        <w:numPr>
          <w:ilvl w:val="1"/>
          <w:numId w:val="2"/>
        </w:numPr>
        <w:tabs>
          <w:tab w:val="left" w:pos="810"/>
        </w:tabs>
        <w:spacing w:before="120" w:after="120"/>
        <w:ind w:left="720" w:hanging="720"/>
        <w:contextualSpacing w:val="0"/>
        <w:jc w:val="both"/>
        <w:rPr>
          <w:b/>
          <w:szCs w:val="20"/>
        </w:rPr>
      </w:pPr>
      <w:r w:rsidRPr="00A57F1B">
        <w:rPr>
          <w:szCs w:val="20"/>
        </w:rPr>
        <w:t>Unless expressly stated otherwise in this Agreement, the following term</w:t>
      </w:r>
      <w:ins w:id="46" w:author="Anuraag H Kothari" w:date="2015-04-02T09:49:00Z">
        <w:r w:rsidR="00CA4222">
          <w:rPr>
            <w:szCs w:val="20"/>
          </w:rPr>
          <w:t>s</w:t>
        </w:r>
      </w:ins>
      <w:r w:rsidR="006D040F">
        <w:rPr>
          <w:szCs w:val="20"/>
        </w:rPr>
        <w:t xml:space="preserve"> </w:t>
      </w:r>
      <w:del w:id="47" w:author="Anuraag H Kothari" w:date="2015-04-02T09:49:00Z">
        <w:r w:rsidR="006D040F" w:rsidDel="00CA4222">
          <w:rPr>
            <w:szCs w:val="20"/>
          </w:rPr>
          <w:delText>has</w:delText>
        </w:r>
        <w:r w:rsidRPr="00A57F1B" w:rsidDel="00CA4222">
          <w:rPr>
            <w:szCs w:val="20"/>
          </w:rPr>
          <w:delText xml:space="preserve"> </w:delText>
        </w:r>
      </w:del>
      <w:ins w:id="48" w:author="Anuraag H Kothari" w:date="2015-04-02T09:49:00Z">
        <w:r w:rsidR="00CA4222">
          <w:rPr>
            <w:szCs w:val="20"/>
          </w:rPr>
          <w:t>have</w:t>
        </w:r>
        <w:r w:rsidR="00CA4222" w:rsidRPr="00A57F1B">
          <w:rPr>
            <w:szCs w:val="20"/>
          </w:rPr>
          <w:t xml:space="preserve"> </w:t>
        </w:r>
      </w:ins>
      <w:r w:rsidRPr="00A57F1B">
        <w:rPr>
          <w:szCs w:val="20"/>
        </w:rPr>
        <w:t xml:space="preserve">the same meaning assigned to them </w:t>
      </w:r>
      <w:del w:id="49" w:author="Anuraag H Kothari" w:date="2015-04-02T09:49:00Z">
        <w:r w:rsidRPr="00A57F1B" w:rsidDel="00CA4222">
          <w:rPr>
            <w:szCs w:val="20"/>
          </w:rPr>
          <w:delText xml:space="preserve">as stated </w:delText>
        </w:r>
      </w:del>
      <w:r w:rsidRPr="00A57F1B">
        <w:rPr>
          <w:szCs w:val="20"/>
        </w:rPr>
        <w:t>in this Clause.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20"/>
      </w:tblGrid>
      <w:tr w:rsidR="00FF6E99" w:rsidRPr="00A57F1B" w:rsidTr="005669C5">
        <w:trPr>
          <w:trHeight w:val="693"/>
        </w:trPr>
        <w:tc>
          <w:tcPr>
            <w:tcW w:w="4420" w:type="dxa"/>
            <w:vAlign w:val="center"/>
          </w:tcPr>
          <w:p w:rsidR="00FF6E99" w:rsidRDefault="00FF6E99" w:rsidP="005669C5">
            <w:pPr>
              <w:pStyle w:val="ListParagraph"/>
              <w:tabs>
                <w:tab w:val="left" w:pos="810"/>
              </w:tabs>
              <w:spacing w:line="276" w:lineRule="auto"/>
              <w:ind w:hanging="720"/>
              <w:contextualSpacing w:val="0"/>
              <w:rPr>
                <w:b/>
                <w:szCs w:val="20"/>
              </w:rPr>
            </w:pPr>
            <w:r>
              <w:rPr>
                <w:b/>
                <w:szCs w:val="20"/>
              </w:rPr>
              <w:t xml:space="preserve">Agreement </w:t>
            </w:r>
          </w:p>
        </w:tc>
        <w:tc>
          <w:tcPr>
            <w:tcW w:w="4420" w:type="dxa"/>
            <w:vAlign w:val="center"/>
          </w:tcPr>
          <w:p w:rsidR="00FF6E99" w:rsidRDefault="00FF6E99" w:rsidP="005669C5">
            <w:pPr>
              <w:pStyle w:val="ListParagraph"/>
              <w:tabs>
                <w:tab w:val="left" w:pos="810"/>
              </w:tabs>
              <w:spacing w:line="276" w:lineRule="auto"/>
              <w:ind w:left="0"/>
              <w:contextualSpacing w:val="0"/>
              <w:rPr>
                <w:ins w:id="50" w:author="Anuraag H Kothari" w:date="2015-04-02T09:50:00Z"/>
                <w:szCs w:val="20"/>
              </w:rPr>
            </w:pPr>
            <w:r w:rsidRPr="00A57F1B">
              <w:rPr>
                <w:szCs w:val="20"/>
              </w:rPr>
              <w:t>Agreement means this Agreement and includes all its Schedules</w:t>
            </w:r>
            <w:r>
              <w:rPr>
                <w:szCs w:val="20"/>
              </w:rPr>
              <w:t>.</w:t>
            </w:r>
          </w:p>
          <w:p w:rsidR="00CA4222" w:rsidRDefault="00CA4222" w:rsidP="005669C5">
            <w:pPr>
              <w:pStyle w:val="ListParagraph"/>
              <w:tabs>
                <w:tab w:val="left" w:pos="810"/>
              </w:tabs>
              <w:spacing w:line="276" w:lineRule="auto"/>
              <w:ind w:left="0"/>
              <w:contextualSpacing w:val="0"/>
              <w:rPr>
                <w:szCs w:val="20"/>
              </w:rPr>
            </w:pPr>
          </w:p>
        </w:tc>
      </w:tr>
      <w:tr w:rsidR="00FF6E99" w:rsidRPr="00A57F1B" w:rsidDel="00CA4222" w:rsidTr="005669C5">
        <w:trPr>
          <w:trHeight w:val="693"/>
          <w:del w:id="51" w:author="Anuraag H Kothari" w:date="2015-04-02T09:50:00Z"/>
        </w:trPr>
        <w:tc>
          <w:tcPr>
            <w:tcW w:w="4420" w:type="dxa"/>
            <w:vAlign w:val="center"/>
          </w:tcPr>
          <w:p w:rsidR="00FF6E99" w:rsidRPr="00A57F1B" w:rsidDel="00CA4222" w:rsidRDefault="00FF6E99" w:rsidP="005669C5">
            <w:pPr>
              <w:pStyle w:val="ListParagraph"/>
              <w:tabs>
                <w:tab w:val="left" w:pos="810"/>
              </w:tabs>
              <w:spacing w:line="276" w:lineRule="auto"/>
              <w:ind w:hanging="720"/>
              <w:contextualSpacing w:val="0"/>
              <w:rPr>
                <w:del w:id="52" w:author="Anuraag H Kothari" w:date="2015-04-02T09:50:00Z"/>
                <w:b/>
                <w:szCs w:val="20"/>
              </w:rPr>
            </w:pPr>
            <w:del w:id="53" w:author="Anuraag H Kothari" w:date="2015-04-02T09:50:00Z">
              <w:r w:rsidDel="00CA4222">
                <w:rPr>
                  <w:b/>
                  <w:szCs w:val="20"/>
                </w:rPr>
                <w:delText>Default Amount</w:delText>
              </w:r>
            </w:del>
          </w:p>
        </w:tc>
        <w:tc>
          <w:tcPr>
            <w:tcW w:w="4420" w:type="dxa"/>
            <w:vAlign w:val="center"/>
          </w:tcPr>
          <w:p w:rsidR="00FF6E99" w:rsidRPr="001809E1" w:rsidDel="00CA4222" w:rsidRDefault="00F758A4" w:rsidP="005669C5">
            <w:pPr>
              <w:pStyle w:val="ListParagraph"/>
              <w:tabs>
                <w:tab w:val="left" w:pos="810"/>
              </w:tabs>
              <w:spacing w:line="276" w:lineRule="auto"/>
              <w:ind w:left="0"/>
              <w:contextualSpacing w:val="0"/>
              <w:rPr>
                <w:del w:id="54" w:author="Anuraag H Kothari" w:date="2015-04-02T09:50:00Z"/>
                <w:szCs w:val="20"/>
              </w:rPr>
            </w:pPr>
            <w:del w:id="55" w:author="Anuraag H Kothari" w:date="2015-04-02T09:50:00Z">
              <w:r w:rsidDel="00CA4222">
                <w:rPr>
                  <w:szCs w:val="20"/>
                </w:rPr>
                <w:delText>has</w:delText>
              </w:r>
              <w:r w:rsidR="00FF6E99" w:rsidRPr="004D2522" w:rsidDel="00CA4222">
                <w:rPr>
                  <w:szCs w:val="20"/>
                </w:rPr>
                <w:delText xml:space="preserve"> the same me</w:delText>
              </w:r>
              <w:r w:rsidR="00FF6E99" w:rsidDel="00CA4222">
                <w:rPr>
                  <w:szCs w:val="20"/>
                </w:rPr>
                <w:delText>aning as given to it in Clause 3</w:delText>
              </w:r>
              <w:r w:rsidR="00FF6E99" w:rsidRPr="004D2522" w:rsidDel="00CA4222">
                <w:rPr>
                  <w:szCs w:val="20"/>
                </w:rPr>
                <w:delText>.1 of this Agreement.</w:delText>
              </w:r>
            </w:del>
          </w:p>
        </w:tc>
      </w:tr>
      <w:tr w:rsidR="00FF6E99" w:rsidRPr="00A57F1B" w:rsidTr="005669C5">
        <w:trPr>
          <w:trHeight w:val="693"/>
        </w:trPr>
        <w:tc>
          <w:tcPr>
            <w:tcW w:w="4420" w:type="dxa"/>
            <w:vAlign w:val="center"/>
          </w:tcPr>
          <w:p w:rsidR="00FF6E99" w:rsidRDefault="00FF6E99" w:rsidP="005669C5">
            <w:pPr>
              <w:pStyle w:val="ListParagraph"/>
              <w:tabs>
                <w:tab w:val="left" w:pos="810"/>
              </w:tabs>
              <w:spacing w:line="276" w:lineRule="auto"/>
              <w:ind w:hanging="720"/>
              <w:contextualSpacing w:val="0"/>
              <w:rPr>
                <w:b/>
                <w:szCs w:val="20"/>
              </w:rPr>
            </w:pPr>
            <w:r>
              <w:rPr>
                <w:b/>
                <w:szCs w:val="20"/>
              </w:rPr>
              <w:t>Equipment</w:t>
            </w:r>
          </w:p>
        </w:tc>
        <w:tc>
          <w:tcPr>
            <w:tcW w:w="4420" w:type="dxa"/>
            <w:vAlign w:val="center"/>
          </w:tcPr>
          <w:p w:rsidR="00FF6E99" w:rsidRDefault="00F758A4" w:rsidP="00CA4222">
            <w:pPr>
              <w:pStyle w:val="ListParagraph"/>
              <w:spacing w:line="276" w:lineRule="auto"/>
              <w:ind w:left="0"/>
              <w:contextualSpacing w:val="0"/>
              <w:rPr>
                <w:szCs w:val="20"/>
              </w:rPr>
              <w:pPrChange w:id="56" w:author="Anuraag H Kothari" w:date="2015-04-02T09:50:00Z">
                <w:pPr>
                  <w:pStyle w:val="ListParagraph"/>
                  <w:spacing w:line="276" w:lineRule="auto"/>
                  <w:ind w:left="0"/>
                  <w:contextualSpacing w:val="0"/>
                </w:pPr>
              </w:pPrChange>
            </w:pPr>
            <w:r>
              <w:rPr>
                <w:szCs w:val="20"/>
              </w:rPr>
              <w:t xml:space="preserve">means </w:t>
            </w:r>
            <w:del w:id="57" w:author="Anuraag H Kothari" w:date="2015-04-02T09:50:00Z">
              <w:r w:rsidR="00FF6E99" w:rsidDel="00CA4222">
                <w:rPr>
                  <w:szCs w:val="20"/>
                </w:rPr>
                <w:delText>goods</w:delText>
              </w:r>
            </w:del>
            <w:ins w:id="58" w:author="Anuraag H Kothari" w:date="2015-04-02T09:50:00Z">
              <w:r w:rsidR="00CA4222">
                <w:rPr>
                  <w:szCs w:val="20"/>
                </w:rPr>
                <w:t>equipment</w:t>
              </w:r>
            </w:ins>
            <w:r w:rsidR="00FF6E99">
              <w:rPr>
                <w:szCs w:val="20"/>
              </w:rPr>
              <w:t xml:space="preserve">/machinery </w:t>
            </w:r>
            <w:del w:id="59" w:author="Anuraag H Kothari" w:date="2015-04-02T09:50:00Z">
              <w:r w:rsidR="00FF6E99" w:rsidDel="00CA4222">
                <w:rPr>
                  <w:szCs w:val="20"/>
                </w:rPr>
                <w:delText xml:space="preserve">and similar items </w:delText>
              </w:r>
            </w:del>
            <w:r w:rsidR="00FF6E99">
              <w:rPr>
                <w:szCs w:val="20"/>
              </w:rPr>
              <w:t>as specified in Schedule I</w:t>
            </w:r>
            <w:del w:id="60" w:author="Anuraag H Kothari" w:date="2015-04-02T09:50:00Z">
              <w:r w:rsidR="000A4B1C" w:rsidDel="00CA4222">
                <w:rPr>
                  <w:szCs w:val="20"/>
                </w:rPr>
                <w:delText xml:space="preserve"> and includes a</w:delText>
              </w:r>
              <w:r w:rsidR="000A4B1C" w:rsidRPr="00A57F1B" w:rsidDel="00CA4222">
                <w:rPr>
                  <w:szCs w:val="20"/>
                </w:rPr>
                <w:delText xml:space="preserve">ll replacements and renewals of, additions to and substitutions from the </w:delText>
              </w:r>
              <w:r w:rsidR="00EB5481" w:rsidDel="00CA4222">
                <w:rPr>
                  <w:szCs w:val="20"/>
                </w:rPr>
                <w:delText>goods/machinery from time to time</w:delText>
              </w:r>
            </w:del>
            <w:r w:rsidR="00EB5481">
              <w:rPr>
                <w:szCs w:val="20"/>
              </w:rPr>
              <w:t>.</w:t>
            </w:r>
          </w:p>
        </w:tc>
      </w:tr>
      <w:tr w:rsidR="00FF6E99" w:rsidRPr="00A57F1B" w:rsidTr="005669C5">
        <w:trPr>
          <w:trHeight w:val="693"/>
        </w:trPr>
        <w:tc>
          <w:tcPr>
            <w:tcW w:w="4420" w:type="dxa"/>
            <w:vAlign w:val="center"/>
          </w:tcPr>
          <w:p w:rsidR="00FF6E99" w:rsidRPr="00A57F1B" w:rsidRDefault="00FF6E99" w:rsidP="005669C5">
            <w:pPr>
              <w:pStyle w:val="ListParagraph"/>
              <w:tabs>
                <w:tab w:val="left" w:pos="810"/>
              </w:tabs>
              <w:spacing w:line="276" w:lineRule="auto"/>
              <w:ind w:hanging="720"/>
              <w:contextualSpacing w:val="0"/>
              <w:rPr>
                <w:b/>
                <w:szCs w:val="20"/>
              </w:rPr>
            </w:pPr>
            <w:r>
              <w:rPr>
                <w:b/>
                <w:szCs w:val="20"/>
              </w:rPr>
              <w:t>Event of Default</w:t>
            </w:r>
          </w:p>
        </w:tc>
        <w:tc>
          <w:tcPr>
            <w:tcW w:w="4420" w:type="dxa"/>
            <w:vAlign w:val="center"/>
          </w:tcPr>
          <w:p w:rsidR="00FF6E99" w:rsidRPr="001809E1" w:rsidRDefault="00301CF7" w:rsidP="005669C5">
            <w:pPr>
              <w:pStyle w:val="ListParagraph"/>
              <w:tabs>
                <w:tab w:val="left" w:pos="810"/>
              </w:tabs>
              <w:spacing w:line="276" w:lineRule="auto"/>
              <w:ind w:left="0"/>
              <w:contextualSpacing w:val="0"/>
              <w:rPr>
                <w:szCs w:val="20"/>
              </w:rPr>
            </w:pPr>
            <w:r>
              <w:rPr>
                <w:szCs w:val="20"/>
              </w:rPr>
              <w:t>has</w:t>
            </w:r>
            <w:r w:rsidR="00FF6E99" w:rsidRPr="00B65FC2">
              <w:rPr>
                <w:szCs w:val="20"/>
              </w:rPr>
              <w:t xml:space="preserve"> the same me</w:t>
            </w:r>
            <w:r w:rsidR="00FF6E99">
              <w:rPr>
                <w:szCs w:val="20"/>
              </w:rPr>
              <w:t>aning as given to it in Clause 8</w:t>
            </w:r>
            <w:r w:rsidR="00FF6E99" w:rsidRPr="00B65FC2">
              <w:rPr>
                <w:szCs w:val="20"/>
              </w:rPr>
              <w:t>.1 of this Agreement.</w:t>
            </w:r>
          </w:p>
        </w:tc>
      </w:tr>
      <w:tr w:rsidR="00FF6E99" w:rsidRPr="00A57F1B" w:rsidTr="005669C5">
        <w:trPr>
          <w:trHeight w:val="693"/>
        </w:trPr>
        <w:tc>
          <w:tcPr>
            <w:tcW w:w="4420" w:type="dxa"/>
            <w:vAlign w:val="center"/>
          </w:tcPr>
          <w:p w:rsidR="00FF6E99" w:rsidRDefault="00FF6E99" w:rsidP="005669C5">
            <w:pPr>
              <w:pStyle w:val="ListParagraph"/>
              <w:tabs>
                <w:tab w:val="left" w:pos="810"/>
              </w:tabs>
              <w:spacing w:line="276" w:lineRule="auto"/>
              <w:ind w:hanging="720"/>
              <w:contextualSpacing w:val="0"/>
              <w:rPr>
                <w:b/>
                <w:szCs w:val="20"/>
              </w:rPr>
            </w:pPr>
            <w:r>
              <w:rPr>
                <w:b/>
                <w:szCs w:val="20"/>
              </w:rPr>
              <w:t>JV Agreement</w:t>
            </w:r>
          </w:p>
        </w:tc>
        <w:tc>
          <w:tcPr>
            <w:tcW w:w="4420" w:type="dxa"/>
            <w:vAlign w:val="center"/>
          </w:tcPr>
          <w:p w:rsidR="00FF6E99" w:rsidRPr="00B65FC2" w:rsidRDefault="00301CF7" w:rsidP="00301CF7">
            <w:pPr>
              <w:pStyle w:val="ListParagraph"/>
              <w:tabs>
                <w:tab w:val="left" w:pos="810"/>
              </w:tabs>
              <w:spacing w:line="276" w:lineRule="auto"/>
              <w:ind w:left="0"/>
              <w:contextualSpacing w:val="0"/>
              <w:rPr>
                <w:szCs w:val="20"/>
              </w:rPr>
            </w:pPr>
            <w:del w:id="61" w:author="Anuraag H Kothari" w:date="2015-04-02T09:52:00Z">
              <w:r w:rsidDel="00CA4222">
                <w:rPr>
                  <w:szCs w:val="20"/>
                </w:rPr>
                <w:delText xml:space="preserve">refers to the </w:delText>
              </w:r>
              <w:r w:rsidR="00FF6E99" w:rsidDel="00CA4222">
                <w:rPr>
                  <w:szCs w:val="20"/>
                </w:rPr>
                <w:delText>j</w:delText>
              </w:r>
              <w:r w:rsidR="00FF6E99" w:rsidRPr="00A57F1B" w:rsidDel="00CA4222">
                <w:rPr>
                  <w:szCs w:val="20"/>
                </w:rPr>
                <w:delText>oint venture agreement between the Equipment Lessor and Pursan Pigment Urunleri SAN. Ve TIC A.S dated [•]</w:delText>
              </w:r>
            </w:del>
            <w:ins w:id="62" w:author="Anuraag H Kothari" w:date="2015-04-02T09:52:00Z">
              <w:r w:rsidR="00CA4222">
                <w:rPr>
                  <w:szCs w:val="20"/>
                </w:rPr>
                <w:t>has the meaning ascribed to it in Recital B above.</w:t>
              </w:r>
            </w:ins>
          </w:p>
        </w:tc>
      </w:tr>
      <w:tr w:rsidR="00FF6E99" w:rsidRPr="00A57F1B" w:rsidTr="005669C5">
        <w:trPr>
          <w:trHeight w:val="693"/>
        </w:trPr>
        <w:tc>
          <w:tcPr>
            <w:tcW w:w="4420" w:type="dxa"/>
            <w:vAlign w:val="center"/>
          </w:tcPr>
          <w:p w:rsidR="00FF6E99" w:rsidRPr="00A57F1B" w:rsidRDefault="00FF6E99" w:rsidP="005669C5">
            <w:pPr>
              <w:pStyle w:val="ListParagraph"/>
              <w:tabs>
                <w:tab w:val="left" w:pos="810"/>
              </w:tabs>
              <w:spacing w:line="276" w:lineRule="auto"/>
              <w:ind w:hanging="720"/>
              <w:contextualSpacing w:val="0"/>
              <w:rPr>
                <w:b/>
                <w:szCs w:val="20"/>
              </w:rPr>
            </w:pPr>
            <w:r>
              <w:rPr>
                <w:b/>
                <w:szCs w:val="20"/>
              </w:rPr>
              <w:t>Rent</w:t>
            </w:r>
          </w:p>
        </w:tc>
        <w:tc>
          <w:tcPr>
            <w:tcW w:w="4420" w:type="dxa"/>
            <w:vAlign w:val="center"/>
          </w:tcPr>
          <w:p w:rsidR="00FF6E99" w:rsidRPr="001809E1" w:rsidRDefault="00301CF7" w:rsidP="005669C5">
            <w:pPr>
              <w:pStyle w:val="ListParagraph"/>
              <w:tabs>
                <w:tab w:val="left" w:pos="810"/>
              </w:tabs>
              <w:spacing w:line="276" w:lineRule="auto"/>
              <w:ind w:left="0"/>
              <w:contextualSpacing w:val="0"/>
              <w:rPr>
                <w:szCs w:val="20"/>
              </w:rPr>
            </w:pPr>
            <w:r>
              <w:rPr>
                <w:szCs w:val="20"/>
              </w:rPr>
              <w:t xml:space="preserve">Has </w:t>
            </w:r>
            <w:r w:rsidR="00FF6E99" w:rsidRPr="004D2522">
              <w:rPr>
                <w:szCs w:val="20"/>
              </w:rPr>
              <w:t>the same me</w:t>
            </w:r>
            <w:r w:rsidR="00FF6E99">
              <w:rPr>
                <w:szCs w:val="20"/>
              </w:rPr>
              <w:t>aning as given to it in Clause 3</w:t>
            </w:r>
            <w:r w:rsidR="00FF6E99" w:rsidRPr="004D2522">
              <w:rPr>
                <w:szCs w:val="20"/>
              </w:rPr>
              <w:t>.1 of this Agreement.</w:t>
            </w:r>
          </w:p>
        </w:tc>
      </w:tr>
      <w:tr w:rsidR="00FF6E99" w:rsidRPr="00A57F1B" w:rsidTr="005669C5">
        <w:trPr>
          <w:trHeight w:val="693"/>
        </w:trPr>
        <w:tc>
          <w:tcPr>
            <w:tcW w:w="4420" w:type="dxa"/>
            <w:vAlign w:val="center"/>
          </w:tcPr>
          <w:p w:rsidR="00FF6E99" w:rsidRPr="001809E1" w:rsidRDefault="00FF6E99" w:rsidP="005669C5">
            <w:pPr>
              <w:pStyle w:val="ListParagraph"/>
              <w:tabs>
                <w:tab w:val="left" w:pos="810"/>
              </w:tabs>
              <w:spacing w:line="276" w:lineRule="auto"/>
              <w:ind w:hanging="720"/>
              <w:contextualSpacing w:val="0"/>
              <w:rPr>
                <w:b/>
                <w:szCs w:val="20"/>
              </w:rPr>
            </w:pPr>
            <w:r w:rsidRPr="001809E1">
              <w:rPr>
                <w:b/>
                <w:szCs w:val="20"/>
              </w:rPr>
              <w:t>Term</w:t>
            </w:r>
          </w:p>
        </w:tc>
        <w:tc>
          <w:tcPr>
            <w:tcW w:w="4420" w:type="dxa"/>
            <w:vAlign w:val="center"/>
          </w:tcPr>
          <w:p w:rsidR="00FF6E99" w:rsidRPr="001809E1" w:rsidRDefault="00301CF7" w:rsidP="005669C5">
            <w:pPr>
              <w:pStyle w:val="ListParagraph"/>
              <w:tabs>
                <w:tab w:val="left" w:pos="810"/>
              </w:tabs>
              <w:spacing w:line="276" w:lineRule="auto"/>
              <w:ind w:left="0"/>
              <w:contextualSpacing w:val="0"/>
              <w:rPr>
                <w:szCs w:val="20"/>
              </w:rPr>
            </w:pPr>
            <w:r>
              <w:rPr>
                <w:szCs w:val="20"/>
              </w:rPr>
              <w:t xml:space="preserve">has </w:t>
            </w:r>
            <w:r w:rsidR="00FF6E99" w:rsidRPr="001809E1">
              <w:rPr>
                <w:szCs w:val="20"/>
              </w:rPr>
              <w:t xml:space="preserve">the same meaning as </w:t>
            </w:r>
            <w:r w:rsidR="00FF6E99">
              <w:rPr>
                <w:szCs w:val="20"/>
              </w:rPr>
              <w:t>given</w:t>
            </w:r>
            <w:r w:rsidR="00FF6E99" w:rsidRPr="001809E1">
              <w:rPr>
                <w:szCs w:val="20"/>
              </w:rPr>
              <w:t xml:space="preserve"> to it in </w:t>
            </w:r>
            <w:r w:rsidR="00FF6E99">
              <w:rPr>
                <w:szCs w:val="20"/>
              </w:rPr>
              <w:t>Clause 2.1 of this Agreement.</w:t>
            </w:r>
          </w:p>
        </w:tc>
      </w:tr>
      <w:tr w:rsidR="00FF6E99" w:rsidRPr="00A57F1B" w:rsidDel="00C86B57" w:rsidTr="005669C5">
        <w:trPr>
          <w:trHeight w:val="693"/>
          <w:del w:id="63" w:author="Anuraag H Kothari" w:date="2015-04-02T10:36:00Z"/>
        </w:trPr>
        <w:tc>
          <w:tcPr>
            <w:tcW w:w="4420" w:type="dxa"/>
            <w:vAlign w:val="center"/>
          </w:tcPr>
          <w:p w:rsidR="00FF6E99" w:rsidRPr="00CA4222" w:rsidDel="00C86B57" w:rsidRDefault="00FF6E99" w:rsidP="005669C5">
            <w:pPr>
              <w:pStyle w:val="ListParagraph"/>
              <w:tabs>
                <w:tab w:val="left" w:pos="810"/>
              </w:tabs>
              <w:spacing w:line="276" w:lineRule="auto"/>
              <w:ind w:hanging="720"/>
              <w:contextualSpacing w:val="0"/>
              <w:rPr>
                <w:del w:id="64" w:author="Anuraag H Kothari" w:date="2015-04-02T10:36:00Z"/>
                <w:b/>
                <w:szCs w:val="20"/>
                <w:highlight w:val="yellow"/>
                <w:rPrChange w:id="65" w:author="Anuraag H Kothari" w:date="2015-04-02T09:53:00Z">
                  <w:rPr>
                    <w:del w:id="66" w:author="Anuraag H Kothari" w:date="2015-04-02T10:36:00Z"/>
                    <w:b/>
                    <w:szCs w:val="20"/>
                  </w:rPr>
                </w:rPrChange>
              </w:rPr>
            </w:pPr>
            <w:del w:id="67" w:author="Anuraag H Kothari" w:date="2015-04-02T10:36:00Z">
              <w:r w:rsidRPr="00CA4222" w:rsidDel="00C86B57">
                <w:rPr>
                  <w:b/>
                  <w:szCs w:val="20"/>
                  <w:highlight w:val="yellow"/>
                  <w:rPrChange w:id="68" w:author="Anuraag H Kothari" w:date="2015-04-02T09:53:00Z">
                    <w:rPr>
                      <w:b/>
                      <w:szCs w:val="20"/>
                    </w:rPr>
                  </w:rPrChange>
                </w:rPr>
                <w:delText>Total Loss</w:delText>
              </w:r>
            </w:del>
          </w:p>
        </w:tc>
        <w:tc>
          <w:tcPr>
            <w:tcW w:w="4420" w:type="dxa"/>
            <w:vAlign w:val="center"/>
          </w:tcPr>
          <w:p w:rsidR="00FF6E99" w:rsidRPr="001809E1" w:rsidDel="00C86B57" w:rsidRDefault="00301CF7" w:rsidP="005669C5">
            <w:pPr>
              <w:pStyle w:val="ListParagraph"/>
              <w:tabs>
                <w:tab w:val="left" w:pos="810"/>
              </w:tabs>
              <w:spacing w:line="276" w:lineRule="auto"/>
              <w:ind w:left="0"/>
              <w:contextualSpacing w:val="0"/>
              <w:rPr>
                <w:del w:id="69" w:author="Anuraag H Kothari" w:date="2015-04-02T10:36:00Z"/>
                <w:szCs w:val="20"/>
              </w:rPr>
            </w:pPr>
            <w:del w:id="70" w:author="Anuraag H Kothari" w:date="2015-04-02T10:36:00Z">
              <w:r w:rsidRPr="00CA4222" w:rsidDel="00C86B57">
                <w:rPr>
                  <w:szCs w:val="20"/>
                  <w:highlight w:val="yellow"/>
                  <w:rPrChange w:id="71" w:author="Anuraag H Kothari" w:date="2015-04-02T09:53:00Z">
                    <w:rPr>
                      <w:szCs w:val="20"/>
                    </w:rPr>
                  </w:rPrChange>
                </w:rPr>
                <w:delText xml:space="preserve">Has </w:delText>
              </w:r>
              <w:r w:rsidR="00FF6E99" w:rsidRPr="00CA4222" w:rsidDel="00C86B57">
                <w:rPr>
                  <w:szCs w:val="20"/>
                  <w:highlight w:val="yellow"/>
                  <w:rPrChange w:id="72" w:author="Anuraag H Kothari" w:date="2015-04-02T09:53:00Z">
                    <w:rPr>
                      <w:szCs w:val="20"/>
                    </w:rPr>
                  </w:rPrChange>
                </w:rPr>
                <w:delText>the same meaning as given to it in Clause 7.2 of this Agreement.</w:delText>
              </w:r>
            </w:del>
          </w:p>
        </w:tc>
      </w:tr>
    </w:tbl>
    <w:p w:rsidR="00682AAB" w:rsidRPr="00A57F1B" w:rsidRDefault="00682AAB" w:rsidP="005669C5">
      <w:pPr>
        <w:pStyle w:val="ListParagraph"/>
        <w:tabs>
          <w:tab w:val="left" w:pos="810"/>
        </w:tabs>
        <w:spacing w:before="120" w:after="120"/>
        <w:ind w:hanging="720"/>
        <w:contextualSpacing w:val="0"/>
        <w:jc w:val="both"/>
        <w:rPr>
          <w:b/>
          <w:szCs w:val="20"/>
        </w:rPr>
      </w:pPr>
      <w:bookmarkStart w:id="73" w:name="_GoBack"/>
      <w:bookmarkEnd w:id="73"/>
    </w:p>
    <w:p w:rsidR="00682AAB" w:rsidRPr="00A57F1B" w:rsidRDefault="004931A9" w:rsidP="005669C5">
      <w:pPr>
        <w:pStyle w:val="ListParagraph"/>
        <w:numPr>
          <w:ilvl w:val="0"/>
          <w:numId w:val="2"/>
        </w:numPr>
        <w:tabs>
          <w:tab w:val="left" w:pos="810"/>
        </w:tabs>
        <w:spacing w:before="120" w:after="120"/>
        <w:ind w:left="720" w:hanging="720"/>
        <w:contextualSpacing w:val="0"/>
        <w:jc w:val="both"/>
        <w:rPr>
          <w:b/>
          <w:szCs w:val="20"/>
        </w:rPr>
      </w:pPr>
      <w:r w:rsidRPr="00A57F1B">
        <w:rPr>
          <w:b/>
          <w:szCs w:val="20"/>
        </w:rPr>
        <w:t>Term</w:t>
      </w:r>
    </w:p>
    <w:p w:rsidR="00CA4222" w:rsidRDefault="00CA4222" w:rsidP="00CA4222">
      <w:pPr>
        <w:pStyle w:val="ListParagraph"/>
        <w:tabs>
          <w:tab w:val="left" w:pos="810"/>
        </w:tabs>
        <w:spacing w:before="120" w:after="120"/>
        <w:contextualSpacing w:val="0"/>
        <w:jc w:val="both"/>
        <w:rPr>
          <w:ins w:id="74" w:author="Anuraag H Kothari" w:date="2015-04-02T09:55:00Z"/>
          <w:szCs w:val="20"/>
        </w:rPr>
        <w:pPrChange w:id="75" w:author="Anuraag H Kothari" w:date="2015-04-02T09:55:00Z">
          <w:pPr>
            <w:pStyle w:val="ListParagraph"/>
            <w:numPr>
              <w:ilvl w:val="1"/>
              <w:numId w:val="2"/>
            </w:numPr>
            <w:tabs>
              <w:tab w:val="left" w:pos="810"/>
            </w:tabs>
            <w:spacing w:before="120" w:after="120"/>
            <w:ind w:hanging="720"/>
            <w:contextualSpacing w:val="0"/>
            <w:jc w:val="both"/>
          </w:pPr>
        </w:pPrChange>
      </w:pPr>
    </w:p>
    <w:p w:rsidR="004931A9" w:rsidRDefault="004931A9" w:rsidP="00CA4222">
      <w:pPr>
        <w:pStyle w:val="ListParagraph"/>
        <w:tabs>
          <w:tab w:val="left" w:pos="810"/>
        </w:tabs>
        <w:spacing w:before="120" w:after="120"/>
        <w:contextualSpacing w:val="0"/>
        <w:jc w:val="both"/>
        <w:rPr>
          <w:ins w:id="76" w:author="Anuraag H Kothari" w:date="2015-04-02T09:55:00Z"/>
          <w:szCs w:val="20"/>
        </w:rPr>
        <w:pPrChange w:id="77" w:author="Anuraag H Kothari" w:date="2015-04-02T09:55:00Z">
          <w:pPr>
            <w:pStyle w:val="ListParagraph"/>
            <w:numPr>
              <w:ilvl w:val="1"/>
              <w:numId w:val="2"/>
            </w:numPr>
            <w:tabs>
              <w:tab w:val="left" w:pos="810"/>
            </w:tabs>
            <w:spacing w:before="120" w:after="120"/>
            <w:ind w:hanging="720"/>
            <w:contextualSpacing w:val="0"/>
            <w:jc w:val="both"/>
          </w:pPr>
        </w:pPrChange>
      </w:pPr>
      <w:r w:rsidRPr="00A57F1B">
        <w:rPr>
          <w:szCs w:val="20"/>
        </w:rPr>
        <w:t xml:space="preserve">This Agreement shall </w:t>
      </w:r>
      <w:ins w:id="78" w:author="Anuraag H Kothari" w:date="2015-04-02T09:54:00Z">
        <w:r w:rsidR="00CA4222">
          <w:rPr>
            <w:szCs w:val="20"/>
          </w:rPr>
          <w:t xml:space="preserve">be co-extensive </w:t>
        </w:r>
      </w:ins>
      <w:del w:id="79" w:author="Anuraag H Kothari" w:date="2015-04-02T09:54:00Z">
        <w:r w:rsidR="00FD4B7F" w:rsidDel="00CA4222">
          <w:rPr>
            <w:szCs w:val="20"/>
          </w:rPr>
          <w:delText>remain in force</w:delText>
        </w:r>
        <w:r w:rsidRPr="00A57F1B" w:rsidDel="00CA4222">
          <w:rPr>
            <w:szCs w:val="20"/>
          </w:rPr>
          <w:delText xml:space="preserve"> for a minimum period of ten years</w:delText>
        </w:r>
        <w:r w:rsidR="00FD4B7F" w:rsidDel="00CA4222">
          <w:rPr>
            <w:szCs w:val="20"/>
          </w:rPr>
          <w:delText xml:space="preserve"> from the Effective Date</w:delText>
        </w:r>
        <w:r w:rsidR="00FD4B7F" w:rsidRPr="00A57F1B" w:rsidDel="00CA4222">
          <w:rPr>
            <w:szCs w:val="20"/>
          </w:rPr>
          <w:delText xml:space="preserve"> </w:delText>
        </w:r>
        <w:r w:rsidR="00A44D53" w:rsidRPr="00A57F1B" w:rsidDel="00CA4222">
          <w:rPr>
            <w:szCs w:val="20"/>
          </w:rPr>
          <w:delText>(</w:delText>
        </w:r>
        <w:r w:rsidR="00A44D53" w:rsidRPr="00A57F1B" w:rsidDel="00CA4222">
          <w:rPr>
            <w:b/>
            <w:szCs w:val="20"/>
          </w:rPr>
          <w:delText>‘Term’</w:delText>
        </w:r>
        <w:r w:rsidR="00A44D53" w:rsidRPr="00A57F1B" w:rsidDel="00CA4222">
          <w:rPr>
            <w:szCs w:val="20"/>
          </w:rPr>
          <w:delText>)</w:delText>
        </w:r>
        <w:r w:rsidRPr="00A57F1B" w:rsidDel="00CA4222">
          <w:rPr>
            <w:szCs w:val="20"/>
          </w:rPr>
          <w:delText xml:space="preserve"> </w:delText>
        </w:r>
      </w:del>
      <w:del w:id="80" w:author="Anuraag H Kothari" w:date="2015-04-02T09:55:00Z">
        <w:r w:rsidRPr="00A57F1B" w:rsidDel="00CA4222">
          <w:rPr>
            <w:szCs w:val="20"/>
          </w:rPr>
          <w:delText>unless terminat</w:delText>
        </w:r>
        <w:r w:rsidR="00CF457E" w:rsidDel="00CA4222">
          <w:rPr>
            <w:szCs w:val="20"/>
          </w:rPr>
          <w:delText xml:space="preserve">ed </w:delText>
        </w:r>
        <w:r w:rsidR="00FD4B7F" w:rsidDel="00CA4222">
          <w:rPr>
            <w:szCs w:val="20"/>
          </w:rPr>
          <w:delText xml:space="preserve">earlier </w:delText>
        </w:r>
        <w:r w:rsidR="00CF457E" w:rsidDel="00CA4222">
          <w:rPr>
            <w:szCs w:val="20"/>
          </w:rPr>
          <w:delText>in accordance with Clause 9</w:delText>
        </w:r>
      </w:del>
      <w:ins w:id="81" w:author="Anuraag H Kothari" w:date="2015-04-02T09:55:00Z">
        <w:r w:rsidR="00CA4222">
          <w:rPr>
            <w:szCs w:val="20"/>
          </w:rPr>
          <w:t>with the term of the JV Agreement</w:t>
        </w:r>
      </w:ins>
      <w:ins w:id="82" w:author="Anuraag H Kothari" w:date="2015-04-02T10:02:00Z">
        <w:r w:rsidR="004408D0">
          <w:rPr>
            <w:szCs w:val="20"/>
          </w:rPr>
          <w:t xml:space="preserve"> (“</w:t>
        </w:r>
        <w:r w:rsidR="004408D0" w:rsidRPr="004408D0">
          <w:rPr>
            <w:b/>
            <w:szCs w:val="20"/>
            <w:rPrChange w:id="83" w:author="Anuraag H Kothari" w:date="2015-04-02T10:02:00Z">
              <w:rPr>
                <w:szCs w:val="20"/>
              </w:rPr>
            </w:rPrChange>
          </w:rPr>
          <w:t>Term</w:t>
        </w:r>
        <w:r w:rsidR="004408D0">
          <w:rPr>
            <w:szCs w:val="20"/>
          </w:rPr>
          <w:t>”)</w:t>
        </w:r>
      </w:ins>
      <w:r w:rsidRPr="00A57F1B">
        <w:rPr>
          <w:szCs w:val="20"/>
        </w:rPr>
        <w:t>.</w:t>
      </w:r>
    </w:p>
    <w:p w:rsidR="00CA4222" w:rsidRPr="00FD4B7F" w:rsidRDefault="00CA4222" w:rsidP="00CA4222">
      <w:pPr>
        <w:pStyle w:val="ListParagraph"/>
        <w:tabs>
          <w:tab w:val="left" w:pos="810"/>
        </w:tabs>
        <w:spacing w:before="120" w:after="120"/>
        <w:contextualSpacing w:val="0"/>
        <w:jc w:val="both"/>
        <w:rPr>
          <w:szCs w:val="20"/>
        </w:rPr>
        <w:pPrChange w:id="84" w:author="Anuraag H Kothari" w:date="2015-04-02T09:55:00Z">
          <w:pPr>
            <w:pStyle w:val="ListParagraph"/>
            <w:numPr>
              <w:ilvl w:val="1"/>
              <w:numId w:val="2"/>
            </w:numPr>
            <w:tabs>
              <w:tab w:val="left" w:pos="810"/>
            </w:tabs>
            <w:spacing w:before="120" w:after="120"/>
            <w:ind w:hanging="720"/>
            <w:contextualSpacing w:val="0"/>
            <w:jc w:val="both"/>
          </w:pPr>
        </w:pPrChange>
      </w:pPr>
    </w:p>
    <w:p w:rsidR="004931A9" w:rsidRDefault="00BF70B4" w:rsidP="005669C5">
      <w:pPr>
        <w:pStyle w:val="ListParagraph"/>
        <w:numPr>
          <w:ilvl w:val="0"/>
          <w:numId w:val="2"/>
        </w:numPr>
        <w:tabs>
          <w:tab w:val="left" w:pos="810"/>
        </w:tabs>
        <w:spacing w:before="120" w:after="120"/>
        <w:ind w:left="720" w:hanging="720"/>
        <w:contextualSpacing w:val="0"/>
        <w:jc w:val="both"/>
        <w:rPr>
          <w:ins w:id="85" w:author="Anuraag H Kothari" w:date="2015-04-02T09:55:00Z"/>
          <w:b/>
          <w:szCs w:val="20"/>
        </w:rPr>
      </w:pPr>
      <w:r w:rsidRPr="00A57F1B">
        <w:rPr>
          <w:b/>
          <w:szCs w:val="20"/>
        </w:rPr>
        <w:t>Rental and Payment Terms</w:t>
      </w:r>
    </w:p>
    <w:p w:rsidR="00CA4222" w:rsidRPr="00A57F1B" w:rsidRDefault="00CA4222" w:rsidP="00CA4222">
      <w:pPr>
        <w:pStyle w:val="ListParagraph"/>
        <w:tabs>
          <w:tab w:val="left" w:pos="810"/>
        </w:tabs>
        <w:spacing w:before="120" w:after="120"/>
        <w:contextualSpacing w:val="0"/>
        <w:jc w:val="both"/>
        <w:rPr>
          <w:b/>
          <w:szCs w:val="20"/>
        </w:rPr>
        <w:pPrChange w:id="86" w:author="Anuraag H Kothari" w:date="2015-04-02T09:55:00Z">
          <w:pPr>
            <w:pStyle w:val="ListParagraph"/>
            <w:numPr>
              <w:numId w:val="2"/>
            </w:numPr>
            <w:tabs>
              <w:tab w:val="left" w:pos="810"/>
            </w:tabs>
            <w:spacing w:before="120" w:after="120"/>
            <w:ind w:hanging="720"/>
            <w:contextualSpacing w:val="0"/>
            <w:jc w:val="both"/>
          </w:pPr>
        </w:pPrChange>
      </w:pPr>
    </w:p>
    <w:p w:rsidR="00BF70B4" w:rsidRDefault="00FD4B7F" w:rsidP="005669C5">
      <w:pPr>
        <w:pStyle w:val="ListParagraph"/>
        <w:numPr>
          <w:ilvl w:val="1"/>
          <w:numId w:val="2"/>
        </w:numPr>
        <w:tabs>
          <w:tab w:val="left" w:pos="810"/>
        </w:tabs>
        <w:spacing w:before="120" w:after="120"/>
        <w:ind w:left="720" w:hanging="720"/>
        <w:contextualSpacing w:val="0"/>
        <w:jc w:val="both"/>
        <w:rPr>
          <w:ins w:id="87" w:author="Anuraag H Kothari" w:date="2015-04-02T09:59:00Z"/>
          <w:szCs w:val="20"/>
        </w:rPr>
      </w:pPr>
      <w:r>
        <w:rPr>
          <w:szCs w:val="20"/>
        </w:rPr>
        <w:t>As consideration for the lease of the Equipment, t</w:t>
      </w:r>
      <w:r w:rsidR="009141A9" w:rsidRPr="00A57F1B">
        <w:rPr>
          <w:szCs w:val="20"/>
        </w:rPr>
        <w:t xml:space="preserve">he Equipment Lessee shall pay </w:t>
      </w:r>
      <w:r>
        <w:rPr>
          <w:szCs w:val="20"/>
        </w:rPr>
        <w:t xml:space="preserve">an annual </w:t>
      </w:r>
      <w:r w:rsidR="009141A9" w:rsidRPr="00A57F1B">
        <w:rPr>
          <w:szCs w:val="20"/>
        </w:rPr>
        <w:t xml:space="preserve">rent to the Equipment Lessor as </w:t>
      </w:r>
      <w:r w:rsidR="009F2CFE" w:rsidRPr="00A57F1B">
        <w:rPr>
          <w:szCs w:val="20"/>
        </w:rPr>
        <w:t>specified in</w:t>
      </w:r>
      <w:r w:rsidR="009141A9" w:rsidRPr="00A57F1B">
        <w:rPr>
          <w:szCs w:val="20"/>
        </w:rPr>
        <w:t xml:space="preserve"> Schedule II of this Agreement</w:t>
      </w:r>
      <w:r>
        <w:rPr>
          <w:szCs w:val="20"/>
        </w:rPr>
        <w:t>.</w:t>
      </w:r>
      <w:r w:rsidR="009141A9" w:rsidRPr="00A57F1B">
        <w:rPr>
          <w:szCs w:val="20"/>
        </w:rPr>
        <w:t xml:space="preserve"> </w:t>
      </w:r>
      <w:r>
        <w:rPr>
          <w:szCs w:val="20"/>
        </w:rPr>
        <w:t>The Rent shall be paid</w:t>
      </w:r>
      <w:r w:rsidR="009141A9" w:rsidRPr="00A57F1B">
        <w:rPr>
          <w:szCs w:val="20"/>
        </w:rPr>
        <w:t xml:space="preserve"> in advance on or before the </w:t>
      </w:r>
      <w:ins w:id="88" w:author="Anuraag H Kothari" w:date="2015-04-02T09:56:00Z">
        <w:r w:rsidR="00CA4222">
          <w:rPr>
            <w:szCs w:val="20"/>
          </w:rPr>
          <w:t>[</w:t>
        </w:r>
      </w:ins>
      <w:r w:rsidR="009141A9" w:rsidRPr="00A57F1B">
        <w:rPr>
          <w:szCs w:val="20"/>
        </w:rPr>
        <w:t>7</w:t>
      </w:r>
      <w:r w:rsidR="009141A9" w:rsidRPr="00CA4222">
        <w:rPr>
          <w:szCs w:val="20"/>
          <w:vertAlign w:val="superscript"/>
          <w:rPrChange w:id="89" w:author="Anuraag H Kothari" w:date="2015-04-02T09:56:00Z">
            <w:rPr>
              <w:szCs w:val="20"/>
            </w:rPr>
          </w:rPrChange>
        </w:rPr>
        <w:t>th</w:t>
      </w:r>
      <w:ins w:id="90" w:author="Anuraag H Kothari" w:date="2015-04-02T09:56:00Z">
        <w:r w:rsidR="00CA4222">
          <w:rPr>
            <w:szCs w:val="20"/>
          </w:rPr>
          <w:t>]</w:t>
        </w:r>
      </w:ins>
      <w:r w:rsidR="009141A9" w:rsidRPr="00A57F1B">
        <w:rPr>
          <w:szCs w:val="20"/>
        </w:rPr>
        <w:t xml:space="preserve"> day of January</w:t>
      </w:r>
      <w:r w:rsidR="009F2CFE" w:rsidRPr="00A57F1B">
        <w:rPr>
          <w:szCs w:val="20"/>
        </w:rPr>
        <w:t xml:space="preserve"> </w:t>
      </w:r>
      <w:r>
        <w:rPr>
          <w:szCs w:val="20"/>
        </w:rPr>
        <w:t xml:space="preserve">of each year </w:t>
      </w:r>
      <w:r w:rsidR="009F2CFE" w:rsidRPr="00A57F1B">
        <w:rPr>
          <w:szCs w:val="20"/>
        </w:rPr>
        <w:t>(</w:t>
      </w:r>
      <w:r w:rsidR="009F2CFE" w:rsidRPr="00A57F1B">
        <w:rPr>
          <w:b/>
          <w:i/>
          <w:szCs w:val="20"/>
        </w:rPr>
        <w:t>‘Rent’</w:t>
      </w:r>
      <w:r w:rsidR="009F2CFE" w:rsidRPr="00A57F1B">
        <w:rPr>
          <w:szCs w:val="20"/>
        </w:rPr>
        <w:t>)</w:t>
      </w:r>
      <w:r w:rsidR="009141A9" w:rsidRPr="00A57F1B">
        <w:rPr>
          <w:szCs w:val="20"/>
        </w:rPr>
        <w:t>.</w:t>
      </w:r>
      <w:ins w:id="91" w:author="Anuraag H Kothari" w:date="2015-04-02T09:56:00Z">
        <w:r w:rsidR="00CA4222">
          <w:rPr>
            <w:szCs w:val="20"/>
          </w:rPr>
          <w:t xml:space="preserve"> </w:t>
        </w:r>
      </w:ins>
      <w:r>
        <w:rPr>
          <w:szCs w:val="20"/>
        </w:rPr>
        <w:t xml:space="preserve"> Provided that the Rent for the period between the Effective Date and 31 December 2015 shall be [•] and such Rent shall be paid on or before [•].</w:t>
      </w:r>
    </w:p>
    <w:p w:rsidR="004408D0" w:rsidRPr="00A57F1B" w:rsidRDefault="004408D0" w:rsidP="004408D0">
      <w:pPr>
        <w:pStyle w:val="ListParagraph"/>
        <w:tabs>
          <w:tab w:val="left" w:pos="810"/>
        </w:tabs>
        <w:spacing w:before="120" w:after="120"/>
        <w:contextualSpacing w:val="0"/>
        <w:jc w:val="both"/>
        <w:rPr>
          <w:szCs w:val="20"/>
        </w:rPr>
        <w:pPrChange w:id="92" w:author="Anuraag H Kothari" w:date="2015-04-02T09:59:00Z">
          <w:pPr>
            <w:pStyle w:val="ListParagraph"/>
            <w:numPr>
              <w:ilvl w:val="1"/>
              <w:numId w:val="2"/>
            </w:numPr>
            <w:tabs>
              <w:tab w:val="left" w:pos="810"/>
            </w:tabs>
            <w:spacing w:before="120" w:after="120"/>
            <w:ind w:hanging="720"/>
            <w:contextualSpacing w:val="0"/>
            <w:jc w:val="both"/>
          </w:pPr>
        </w:pPrChange>
      </w:pPr>
    </w:p>
    <w:p w:rsidR="0037688D" w:rsidDel="004408D0" w:rsidRDefault="009F2CFE" w:rsidP="004408D0">
      <w:pPr>
        <w:pStyle w:val="ListParagraph"/>
        <w:numPr>
          <w:ilvl w:val="1"/>
          <w:numId w:val="2"/>
        </w:numPr>
        <w:tabs>
          <w:tab w:val="left" w:pos="810"/>
        </w:tabs>
        <w:spacing w:before="120" w:after="120"/>
        <w:ind w:left="720" w:hanging="720"/>
        <w:contextualSpacing w:val="0"/>
        <w:jc w:val="both"/>
        <w:rPr>
          <w:del w:id="93" w:author="Anuraag H Kothari" w:date="2015-04-02T09:58:00Z"/>
          <w:szCs w:val="20"/>
        </w:rPr>
        <w:pPrChange w:id="94" w:author="Anuraag H Kothari" w:date="2015-04-02T09:58:00Z">
          <w:pPr>
            <w:pStyle w:val="ListParagraph"/>
            <w:numPr>
              <w:ilvl w:val="1"/>
              <w:numId w:val="2"/>
            </w:numPr>
            <w:tabs>
              <w:tab w:val="left" w:pos="810"/>
            </w:tabs>
            <w:spacing w:before="120" w:after="120"/>
            <w:ind w:hanging="720"/>
            <w:contextualSpacing w:val="0"/>
            <w:jc w:val="both"/>
          </w:pPr>
        </w:pPrChange>
      </w:pPr>
      <w:r w:rsidRPr="004408D0">
        <w:rPr>
          <w:szCs w:val="20"/>
          <w:rPrChange w:id="95" w:author="Anuraag H Kothari" w:date="2015-04-02T09:58:00Z">
            <w:rPr>
              <w:szCs w:val="20"/>
            </w:rPr>
          </w:rPrChange>
        </w:rPr>
        <w:t xml:space="preserve">The Rent shall be paid by the Equipment Lessee </w:t>
      </w:r>
      <w:del w:id="96" w:author="Anuraag H Kothari" w:date="2015-04-02T09:57:00Z">
        <w:r w:rsidRPr="004408D0" w:rsidDel="004408D0">
          <w:rPr>
            <w:szCs w:val="20"/>
            <w:rPrChange w:id="97" w:author="Anuraag H Kothari" w:date="2015-04-02T09:58:00Z">
              <w:rPr>
                <w:szCs w:val="20"/>
              </w:rPr>
            </w:rPrChange>
          </w:rPr>
          <w:delText xml:space="preserve">by a cheque payable at par </w:delText>
        </w:r>
        <w:r w:rsidR="0037688D" w:rsidRPr="004408D0" w:rsidDel="004408D0">
          <w:rPr>
            <w:szCs w:val="20"/>
            <w:rPrChange w:id="98" w:author="Anuraag H Kothari" w:date="2015-04-02T09:58:00Z">
              <w:rPr>
                <w:szCs w:val="20"/>
              </w:rPr>
            </w:rPrChange>
          </w:rPr>
          <w:delText xml:space="preserve">at [•] </w:delText>
        </w:r>
        <w:r w:rsidRPr="004408D0" w:rsidDel="004408D0">
          <w:rPr>
            <w:szCs w:val="20"/>
            <w:rPrChange w:id="99" w:author="Anuraag H Kothari" w:date="2015-04-02T09:58:00Z">
              <w:rPr>
                <w:szCs w:val="20"/>
              </w:rPr>
            </w:rPrChange>
          </w:rPr>
          <w:delText xml:space="preserve">drawn in favor of the Equipment Lessor, or </w:delText>
        </w:r>
      </w:del>
      <w:r w:rsidRPr="004408D0">
        <w:rPr>
          <w:szCs w:val="20"/>
          <w:rPrChange w:id="100" w:author="Anuraag H Kothari" w:date="2015-04-02T09:58:00Z">
            <w:rPr>
              <w:szCs w:val="20"/>
            </w:rPr>
          </w:rPrChange>
        </w:rPr>
        <w:t xml:space="preserve">by way of </w:t>
      </w:r>
      <w:r w:rsidR="0037688D" w:rsidRPr="004408D0">
        <w:rPr>
          <w:szCs w:val="20"/>
          <w:rPrChange w:id="101" w:author="Anuraag H Kothari" w:date="2015-04-02T09:58:00Z">
            <w:rPr>
              <w:szCs w:val="20"/>
            </w:rPr>
          </w:rPrChange>
        </w:rPr>
        <w:t xml:space="preserve">electronic </w:t>
      </w:r>
      <w:r w:rsidRPr="004408D0">
        <w:rPr>
          <w:szCs w:val="20"/>
          <w:rPrChange w:id="102" w:author="Anuraag H Kothari" w:date="2015-04-02T09:58:00Z">
            <w:rPr>
              <w:szCs w:val="20"/>
            </w:rPr>
          </w:rPrChange>
        </w:rPr>
        <w:t>transfer</w:t>
      </w:r>
      <w:r w:rsidR="0037688D" w:rsidRPr="004408D0">
        <w:rPr>
          <w:szCs w:val="20"/>
          <w:rPrChange w:id="103" w:author="Anuraag H Kothari" w:date="2015-04-02T09:58:00Z">
            <w:rPr>
              <w:szCs w:val="20"/>
            </w:rPr>
          </w:rPrChange>
        </w:rPr>
        <w:t>/ SWIFT</w:t>
      </w:r>
      <w:r w:rsidRPr="004408D0">
        <w:rPr>
          <w:szCs w:val="20"/>
          <w:rPrChange w:id="104" w:author="Anuraag H Kothari" w:date="2015-04-02T09:58:00Z">
            <w:rPr>
              <w:szCs w:val="20"/>
            </w:rPr>
          </w:rPrChange>
        </w:rPr>
        <w:t xml:space="preserve"> or in any other manner as may be specified in writing </w:t>
      </w:r>
      <w:r w:rsidR="0037688D" w:rsidRPr="004408D0">
        <w:rPr>
          <w:szCs w:val="20"/>
          <w:rPrChange w:id="105" w:author="Anuraag H Kothari" w:date="2015-04-02T09:58:00Z">
            <w:rPr>
              <w:szCs w:val="20"/>
            </w:rPr>
          </w:rPrChange>
        </w:rPr>
        <w:t>by the Equipment Lessor</w:t>
      </w:r>
      <w:r w:rsidRPr="004408D0">
        <w:rPr>
          <w:szCs w:val="20"/>
          <w:rPrChange w:id="106" w:author="Anuraag H Kothari" w:date="2015-04-02T09:58:00Z">
            <w:rPr>
              <w:szCs w:val="20"/>
            </w:rPr>
          </w:rPrChange>
        </w:rPr>
        <w:t xml:space="preserve">. </w:t>
      </w:r>
    </w:p>
    <w:p w:rsidR="009F2CFE" w:rsidRPr="004408D0" w:rsidRDefault="00223B39" w:rsidP="004408D0">
      <w:pPr>
        <w:pStyle w:val="ListParagraph"/>
        <w:numPr>
          <w:ilvl w:val="1"/>
          <w:numId w:val="2"/>
        </w:numPr>
        <w:tabs>
          <w:tab w:val="left" w:pos="810"/>
        </w:tabs>
        <w:spacing w:before="120" w:after="120"/>
        <w:ind w:left="720" w:hanging="720"/>
        <w:contextualSpacing w:val="0"/>
        <w:jc w:val="both"/>
        <w:rPr>
          <w:szCs w:val="20"/>
          <w:rPrChange w:id="107" w:author="Anuraag H Kothari" w:date="2015-04-02T09:58:00Z">
            <w:rPr>
              <w:szCs w:val="20"/>
            </w:rPr>
          </w:rPrChange>
        </w:rPr>
        <w:pPrChange w:id="108" w:author="Anuraag H Kothari" w:date="2015-04-02T09:58:00Z">
          <w:pPr>
            <w:pStyle w:val="ListParagraph"/>
            <w:numPr>
              <w:ilvl w:val="1"/>
              <w:numId w:val="2"/>
            </w:numPr>
            <w:tabs>
              <w:tab w:val="left" w:pos="810"/>
            </w:tabs>
            <w:spacing w:before="120" w:after="120"/>
            <w:ind w:hanging="720"/>
            <w:contextualSpacing w:val="0"/>
            <w:jc w:val="both"/>
          </w:pPr>
        </w:pPrChange>
      </w:pPr>
      <w:del w:id="109" w:author="Anuraag H Kothari" w:date="2015-04-02T09:58:00Z">
        <w:r w:rsidRPr="004408D0" w:rsidDel="004408D0">
          <w:rPr>
            <w:szCs w:val="20"/>
            <w:rPrChange w:id="110" w:author="Anuraag H Kothari" w:date="2015-04-02T09:58:00Z">
              <w:rPr>
                <w:szCs w:val="20"/>
              </w:rPr>
            </w:rPrChange>
          </w:rPr>
          <w:delText xml:space="preserve">If there is a default in the payment of Rent </w:delText>
        </w:r>
        <w:r w:rsidR="009F2CFE" w:rsidRPr="004408D0" w:rsidDel="004408D0">
          <w:rPr>
            <w:szCs w:val="20"/>
            <w:rPrChange w:id="111" w:author="Anuraag H Kothari" w:date="2015-04-02T09:58:00Z">
              <w:rPr>
                <w:szCs w:val="20"/>
              </w:rPr>
            </w:rPrChange>
          </w:rPr>
          <w:delText xml:space="preserve">payable under this Agreement, the </w:delText>
        </w:r>
        <w:r w:rsidRPr="004408D0" w:rsidDel="004408D0">
          <w:rPr>
            <w:szCs w:val="20"/>
            <w:rPrChange w:id="112" w:author="Anuraag H Kothari" w:date="2015-04-02T09:58:00Z">
              <w:rPr>
                <w:szCs w:val="20"/>
              </w:rPr>
            </w:rPrChange>
          </w:rPr>
          <w:delText xml:space="preserve">Equipment </w:delText>
        </w:r>
        <w:r w:rsidR="00B65FC2" w:rsidRPr="004408D0" w:rsidDel="004408D0">
          <w:rPr>
            <w:szCs w:val="20"/>
            <w:rPrChange w:id="113" w:author="Anuraag H Kothari" w:date="2015-04-02T09:58:00Z">
              <w:rPr>
                <w:szCs w:val="20"/>
              </w:rPr>
            </w:rPrChange>
          </w:rPr>
          <w:delText>Lessee</w:delText>
        </w:r>
        <w:r w:rsidR="009F2CFE" w:rsidRPr="004408D0" w:rsidDel="004408D0">
          <w:rPr>
            <w:szCs w:val="20"/>
            <w:rPrChange w:id="114" w:author="Anuraag H Kothari" w:date="2015-04-02T09:58:00Z">
              <w:rPr>
                <w:szCs w:val="20"/>
              </w:rPr>
            </w:rPrChange>
          </w:rPr>
          <w:delText xml:space="preserve"> shall </w:delText>
        </w:r>
        <w:r w:rsidRPr="004408D0" w:rsidDel="004408D0">
          <w:rPr>
            <w:szCs w:val="20"/>
            <w:rPrChange w:id="115" w:author="Anuraag H Kothari" w:date="2015-04-02T09:58:00Z">
              <w:rPr>
                <w:szCs w:val="20"/>
              </w:rPr>
            </w:rPrChange>
          </w:rPr>
          <w:delText xml:space="preserve">be liable to </w:delText>
        </w:r>
        <w:r w:rsidR="009F2CFE" w:rsidRPr="004408D0" w:rsidDel="004408D0">
          <w:rPr>
            <w:szCs w:val="20"/>
            <w:rPrChange w:id="116" w:author="Anuraag H Kothari" w:date="2015-04-02T09:58:00Z">
              <w:rPr>
                <w:szCs w:val="20"/>
              </w:rPr>
            </w:rPrChange>
          </w:rPr>
          <w:delText xml:space="preserve">pay </w:delText>
        </w:r>
        <w:r w:rsidRPr="004408D0" w:rsidDel="004408D0">
          <w:rPr>
            <w:szCs w:val="20"/>
            <w:rPrChange w:id="117" w:author="Anuraag H Kothari" w:date="2015-04-02T09:58:00Z">
              <w:rPr>
                <w:szCs w:val="20"/>
              </w:rPr>
            </w:rPrChange>
          </w:rPr>
          <w:delText xml:space="preserve">the Equipment Lessor </w:delText>
        </w:r>
        <w:r w:rsidR="009F2CFE" w:rsidRPr="004408D0" w:rsidDel="004408D0">
          <w:rPr>
            <w:szCs w:val="20"/>
            <w:rPrChange w:id="118" w:author="Anuraag H Kothari" w:date="2015-04-02T09:58:00Z">
              <w:rPr>
                <w:szCs w:val="20"/>
              </w:rPr>
            </w:rPrChange>
          </w:rPr>
          <w:delText xml:space="preserve">a </w:delText>
        </w:r>
        <w:r w:rsidR="0037688D" w:rsidRPr="004408D0" w:rsidDel="004408D0">
          <w:rPr>
            <w:szCs w:val="20"/>
            <w:rPrChange w:id="119" w:author="Anuraag H Kothari" w:date="2015-04-02T09:58:00Z">
              <w:rPr>
                <w:szCs w:val="20"/>
              </w:rPr>
            </w:rPrChange>
          </w:rPr>
          <w:delText>penalty</w:delText>
        </w:r>
        <w:r w:rsidRPr="004408D0" w:rsidDel="004408D0">
          <w:rPr>
            <w:szCs w:val="20"/>
            <w:rPrChange w:id="120" w:author="Anuraag H Kothari" w:date="2015-04-02T09:58:00Z">
              <w:rPr>
                <w:szCs w:val="20"/>
              </w:rPr>
            </w:rPrChange>
          </w:rPr>
          <w:delText xml:space="preserve"> for delayed payment</w:delText>
        </w:r>
        <w:r w:rsidR="009F2CFE" w:rsidRPr="004408D0" w:rsidDel="004408D0">
          <w:rPr>
            <w:szCs w:val="20"/>
            <w:rPrChange w:id="121" w:author="Anuraag H Kothari" w:date="2015-04-02T09:58:00Z">
              <w:rPr>
                <w:szCs w:val="20"/>
              </w:rPr>
            </w:rPrChange>
          </w:rPr>
          <w:delText xml:space="preserve"> on the amount</w:delText>
        </w:r>
        <w:r w:rsidRPr="004408D0" w:rsidDel="004408D0">
          <w:rPr>
            <w:szCs w:val="20"/>
            <w:rPrChange w:id="122" w:author="Anuraag H Kothari" w:date="2015-04-02T09:58:00Z">
              <w:rPr>
                <w:szCs w:val="20"/>
              </w:rPr>
            </w:rPrChange>
          </w:rPr>
          <w:delText xml:space="preserve"> </w:delText>
        </w:r>
        <w:r w:rsidR="0037688D" w:rsidRPr="004408D0" w:rsidDel="004408D0">
          <w:rPr>
            <w:szCs w:val="20"/>
            <w:rPrChange w:id="123" w:author="Anuraag H Kothari" w:date="2015-04-02T09:58:00Z">
              <w:rPr>
                <w:szCs w:val="20"/>
              </w:rPr>
            </w:rPrChange>
          </w:rPr>
          <w:delText>payable on the due date</w:delText>
        </w:r>
        <w:r w:rsidR="009F2CFE" w:rsidRPr="004408D0" w:rsidDel="004408D0">
          <w:rPr>
            <w:szCs w:val="20"/>
            <w:rPrChange w:id="124" w:author="Anuraag H Kothari" w:date="2015-04-02T09:58:00Z">
              <w:rPr>
                <w:szCs w:val="20"/>
              </w:rPr>
            </w:rPrChange>
          </w:rPr>
          <w:delText xml:space="preserve"> calculated </w:delText>
        </w:r>
        <w:r w:rsidR="004F2E00" w:rsidRPr="004408D0" w:rsidDel="004408D0">
          <w:rPr>
            <w:szCs w:val="20"/>
            <w:rPrChange w:id="125" w:author="Anuraag H Kothari" w:date="2015-04-02T09:58:00Z">
              <w:rPr>
                <w:szCs w:val="20"/>
              </w:rPr>
            </w:rPrChange>
          </w:rPr>
          <w:delText>at the rate of 24% per annum</w:delText>
        </w:r>
        <w:r w:rsidR="00101342" w:rsidRPr="004408D0" w:rsidDel="004408D0">
          <w:rPr>
            <w:szCs w:val="20"/>
            <w:rPrChange w:id="126" w:author="Anuraag H Kothari" w:date="2015-04-02T09:58:00Z">
              <w:rPr>
                <w:szCs w:val="20"/>
              </w:rPr>
            </w:rPrChange>
          </w:rPr>
          <w:delText xml:space="preserve"> (</w:delText>
        </w:r>
        <w:r w:rsidR="00101342" w:rsidRPr="004408D0" w:rsidDel="004408D0">
          <w:rPr>
            <w:b/>
            <w:i/>
            <w:szCs w:val="20"/>
            <w:rPrChange w:id="127" w:author="Anuraag H Kothari" w:date="2015-04-02T09:58:00Z">
              <w:rPr>
                <w:b/>
                <w:i/>
                <w:szCs w:val="20"/>
              </w:rPr>
            </w:rPrChange>
          </w:rPr>
          <w:delText>‘Default</w:delText>
        </w:r>
        <w:r w:rsidR="00101342" w:rsidRPr="004408D0" w:rsidDel="004408D0">
          <w:rPr>
            <w:i/>
            <w:szCs w:val="20"/>
            <w:rPrChange w:id="128" w:author="Anuraag H Kothari" w:date="2015-04-02T09:58:00Z">
              <w:rPr>
                <w:i/>
                <w:szCs w:val="20"/>
              </w:rPr>
            </w:rPrChange>
          </w:rPr>
          <w:delText xml:space="preserve"> </w:delText>
        </w:r>
        <w:r w:rsidR="00101342" w:rsidRPr="004408D0" w:rsidDel="004408D0">
          <w:rPr>
            <w:b/>
            <w:i/>
            <w:szCs w:val="20"/>
            <w:rPrChange w:id="129" w:author="Anuraag H Kothari" w:date="2015-04-02T09:58:00Z">
              <w:rPr>
                <w:b/>
                <w:i/>
                <w:szCs w:val="20"/>
              </w:rPr>
            </w:rPrChange>
          </w:rPr>
          <w:delText>Amount’</w:delText>
        </w:r>
        <w:r w:rsidR="00101342" w:rsidRPr="004408D0" w:rsidDel="004408D0">
          <w:rPr>
            <w:szCs w:val="20"/>
            <w:rPrChange w:id="130" w:author="Anuraag H Kothari" w:date="2015-04-02T09:58:00Z">
              <w:rPr>
                <w:szCs w:val="20"/>
              </w:rPr>
            </w:rPrChange>
          </w:rPr>
          <w:delText>)</w:delText>
        </w:r>
        <w:r w:rsidR="0037688D" w:rsidRPr="004408D0" w:rsidDel="004408D0">
          <w:rPr>
            <w:szCs w:val="20"/>
            <w:rPrChange w:id="131" w:author="Anuraag H Kothari" w:date="2015-04-02T09:58:00Z">
              <w:rPr>
                <w:szCs w:val="20"/>
              </w:rPr>
            </w:rPrChange>
          </w:rPr>
          <w:delText xml:space="preserve"> from the due date until realised</w:delText>
        </w:r>
        <w:r w:rsidR="009F2CFE" w:rsidRPr="004408D0" w:rsidDel="004408D0">
          <w:rPr>
            <w:szCs w:val="20"/>
            <w:rPrChange w:id="132" w:author="Anuraag H Kothari" w:date="2015-04-02T09:58:00Z">
              <w:rPr>
                <w:szCs w:val="20"/>
              </w:rPr>
            </w:rPrChange>
          </w:rPr>
          <w:delText xml:space="preserve">. The Parties agree </w:delText>
        </w:r>
        <w:r w:rsidR="00101342" w:rsidRPr="004408D0" w:rsidDel="004408D0">
          <w:rPr>
            <w:szCs w:val="20"/>
            <w:rPrChange w:id="133" w:author="Anuraag H Kothari" w:date="2015-04-02T09:58:00Z">
              <w:rPr>
                <w:szCs w:val="20"/>
              </w:rPr>
            </w:rPrChange>
          </w:rPr>
          <w:delText xml:space="preserve">that the </w:delText>
        </w:r>
        <w:r w:rsidR="009F2CFE" w:rsidRPr="004408D0" w:rsidDel="004408D0">
          <w:rPr>
            <w:szCs w:val="20"/>
            <w:rPrChange w:id="134" w:author="Anuraag H Kothari" w:date="2015-04-02T09:58:00Z">
              <w:rPr>
                <w:szCs w:val="20"/>
              </w:rPr>
            </w:rPrChange>
          </w:rPr>
          <w:delText>afore</w:delText>
        </w:r>
        <w:r w:rsidR="00101342" w:rsidRPr="004408D0" w:rsidDel="004408D0">
          <w:rPr>
            <w:szCs w:val="20"/>
            <w:rPrChange w:id="135" w:author="Anuraag H Kothari" w:date="2015-04-02T09:58:00Z">
              <w:rPr>
                <w:szCs w:val="20"/>
              </w:rPr>
            </w:rPrChange>
          </w:rPr>
          <w:delText>mentioned</w:delText>
        </w:r>
        <w:r w:rsidR="009F2CFE" w:rsidRPr="004408D0" w:rsidDel="004408D0">
          <w:rPr>
            <w:szCs w:val="20"/>
            <w:rPrChange w:id="136" w:author="Anuraag H Kothari" w:date="2015-04-02T09:58:00Z">
              <w:rPr>
                <w:szCs w:val="20"/>
              </w:rPr>
            </w:rPrChange>
          </w:rPr>
          <w:delText xml:space="preserve"> </w:delText>
        </w:r>
        <w:r w:rsidR="00101342" w:rsidRPr="004408D0" w:rsidDel="004408D0">
          <w:rPr>
            <w:szCs w:val="20"/>
            <w:rPrChange w:id="137" w:author="Anuraag H Kothari" w:date="2015-04-02T09:58:00Z">
              <w:rPr>
                <w:szCs w:val="20"/>
              </w:rPr>
            </w:rPrChange>
          </w:rPr>
          <w:delText>Default Amount</w:delText>
        </w:r>
        <w:r w:rsidR="009F2CFE" w:rsidRPr="004408D0" w:rsidDel="004408D0">
          <w:rPr>
            <w:szCs w:val="20"/>
            <w:rPrChange w:id="138" w:author="Anuraag H Kothari" w:date="2015-04-02T09:58:00Z">
              <w:rPr>
                <w:szCs w:val="20"/>
              </w:rPr>
            </w:rPrChange>
          </w:rPr>
          <w:delText xml:space="preserve"> is not </w:delText>
        </w:r>
        <w:r w:rsidR="00101342" w:rsidRPr="004408D0" w:rsidDel="004408D0">
          <w:rPr>
            <w:szCs w:val="20"/>
            <w:rPrChange w:id="139" w:author="Anuraag H Kothari" w:date="2015-04-02T09:58:00Z">
              <w:rPr>
                <w:szCs w:val="20"/>
              </w:rPr>
            </w:rPrChange>
          </w:rPr>
          <w:delText xml:space="preserve">penal </w:delText>
        </w:r>
        <w:r w:rsidR="009F2CFE" w:rsidRPr="004408D0" w:rsidDel="004408D0">
          <w:rPr>
            <w:szCs w:val="20"/>
            <w:rPrChange w:id="140" w:author="Anuraag H Kothari" w:date="2015-04-02T09:58:00Z">
              <w:rPr>
                <w:szCs w:val="20"/>
              </w:rPr>
            </w:rPrChange>
          </w:rPr>
          <w:delText xml:space="preserve">and represents genuine loss to </w:delText>
        </w:r>
        <w:r w:rsidR="00101342" w:rsidRPr="004408D0" w:rsidDel="004408D0">
          <w:rPr>
            <w:szCs w:val="20"/>
            <w:rPrChange w:id="141" w:author="Anuraag H Kothari" w:date="2015-04-02T09:58:00Z">
              <w:rPr>
                <w:szCs w:val="20"/>
              </w:rPr>
            </w:rPrChange>
          </w:rPr>
          <w:delText>the Equipment Lessor</w:delText>
        </w:r>
        <w:r w:rsidR="009F2CFE" w:rsidRPr="004408D0" w:rsidDel="004408D0">
          <w:rPr>
            <w:szCs w:val="20"/>
            <w:rPrChange w:id="142" w:author="Anuraag H Kothari" w:date="2015-04-02T09:58:00Z">
              <w:rPr>
                <w:szCs w:val="20"/>
              </w:rPr>
            </w:rPrChange>
          </w:rPr>
          <w:delText xml:space="preserve"> on account of the </w:delText>
        </w:r>
        <w:r w:rsidR="00101342" w:rsidRPr="004408D0" w:rsidDel="004408D0">
          <w:rPr>
            <w:szCs w:val="20"/>
            <w:rPrChange w:id="143" w:author="Anuraag H Kothari" w:date="2015-04-02T09:58:00Z">
              <w:rPr>
                <w:szCs w:val="20"/>
              </w:rPr>
            </w:rPrChange>
          </w:rPr>
          <w:delText xml:space="preserve">delay </w:delText>
        </w:r>
        <w:r w:rsidR="009F2CFE" w:rsidRPr="004408D0" w:rsidDel="004408D0">
          <w:rPr>
            <w:szCs w:val="20"/>
            <w:rPrChange w:id="144" w:author="Anuraag H Kothari" w:date="2015-04-02T09:58:00Z">
              <w:rPr>
                <w:szCs w:val="20"/>
              </w:rPr>
            </w:rPrChange>
          </w:rPr>
          <w:delText xml:space="preserve">in </w:delText>
        </w:r>
        <w:r w:rsidR="00101342" w:rsidRPr="004408D0" w:rsidDel="004408D0">
          <w:rPr>
            <w:szCs w:val="20"/>
            <w:rPrChange w:id="145" w:author="Anuraag H Kothari" w:date="2015-04-02T09:58:00Z">
              <w:rPr>
                <w:szCs w:val="20"/>
              </w:rPr>
            </w:rPrChange>
          </w:rPr>
          <w:delText>punctual payment</w:delText>
        </w:r>
        <w:r w:rsidR="009F2CFE" w:rsidRPr="004408D0" w:rsidDel="004408D0">
          <w:rPr>
            <w:szCs w:val="20"/>
            <w:rPrChange w:id="146" w:author="Anuraag H Kothari" w:date="2015-04-02T09:58:00Z">
              <w:rPr>
                <w:szCs w:val="20"/>
              </w:rPr>
            </w:rPrChange>
          </w:rPr>
          <w:delText xml:space="preserve"> of </w:delText>
        </w:r>
        <w:r w:rsidR="00101342" w:rsidRPr="004408D0" w:rsidDel="004408D0">
          <w:rPr>
            <w:szCs w:val="20"/>
            <w:rPrChange w:id="147" w:author="Anuraag H Kothari" w:date="2015-04-02T09:58:00Z">
              <w:rPr>
                <w:szCs w:val="20"/>
              </w:rPr>
            </w:rPrChange>
          </w:rPr>
          <w:delText>the Rent</w:delText>
        </w:r>
        <w:r w:rsidR="009F2CFE" w:rsidRPr="004408D0" w:rsidDel="004408D0">
          <w:rPr>
            <w:szCs w:val="20"/>
            <w:rPrChange w:id="148" w:author="Anuraag H Kothari" w:date="2015-04-02T09:58:00Z">
              <w:rPr>
                <w:szCs w:val="20"/>
              </w:rPr>
            </w:rPrChange>
          </w:rPr>
          <w:delText xml:space="preserve"> pursuant to this Agreement.</w:delText>
        </w:r>
      </w:del>
    </w:p>
    <w:p w:rsidR="004408D0" w:rsidRDefault="004408D0" w:rsidP="004408D0">
      <w:pPr>
        <w:pStyle w:val="ListParagraph"/>
        <w:tabs>
          <w:tab w:val="left" w:pos="810"/>
        </w:tabs>
        <w:spacing w:before="120" w:after="120"/>
        <w:contextualSpacing w:val="0"/>
        <w:jc w:val="both"/>
        <w:rPr>
          <w:ins w:id="149" w:author="Anuraag H Kothari" w:date="2015-04-02T09:59:00Z"/>
          <w:szCs w:val="20"/>
        </w:rPr>
        <w:pPrChange w:id="150" w:author="Anuraag H Kothari" w:date="2015-04-02T09:59:00Z">
          <w:pPr>
            <w:pStyle w:val="ListParagraph"/>
            <w:numPr>
              <w:ilvl w:val="1"/>
              <w:numId w:val="2"/>
            </w:numPr>
            <w:tabs>
              <w:tab w:val="left" w:pos="810"/>
            </w:tabs>
            <w:spacing w:before="120" w:after="120"/>
            <w:ind w:hanging="720"/>
            <w:contextualSpacing w:val="0"/>
            <w:jc w:val="both"/>
          </w:pPr>
        </w:pPrChange>
      </w:pPr>
    </w:p>
    <w:p w:rsidR="009F2CFE" w:rsidRPr="00A57F1B" w:rsidRDefault="009F2CFE" w:rsidP="005669C5">
      <w:pPr>
        <w:pStyle w:val="ListParagraph"/>
        <w:numPr>
          <w:ilvl w:val="1"/>
          <w:numId w:val="2"/>
        </w:numPr>
        <w:tabs>
          <w:tab w:val="left" w:pos="810"/>
        </w:tabs>
        <w:spacing w:before="120" w:after="120"/>
        <w:ind w:left="720" w:hanging="720"/>
        <w:contextualSpacing w:val="0"/>
        <w:jc w:val="both"/>
        <w:rPr>
          <w:szCs w:val="20"/>
        </w:rPr>
      </w:pPr>
      <w:r w:rsidRPr="00A57F1B">
        <w:rPr>
          <w:szCs w:val="20"/>
        </w:rPr>
        <w:t xml:space="preserve">The </w:t>
      </w:r>
      <w:r w:rsidR="00280581" w:rsidRPr="00A57F1B">
        <w:rPr>
          <w:szCs w:val="20"/>
        </w:rPr>
        <w:t>Equipment Lessee</w:t>
      </w:r>
      <w:r w:rsidRPr="00A57F1B">
        <w:rPr>
          <w:szCs w:val="20"/>
        </w:rPr>
        <w:t xml:space="preserve">’s obligation to pay </w:t>
      </w:r>
      <w:r w:rsidR="00280581" w:rsidRPr="00A57F1B">
        <w:rPr>
          <w:szCs w:val="20"/>
        </w:rPr>
        <w:t>Rent</w:t>
      </w:r>
      <w:r w:rsidRPr="00A57F1B">
        <w:rPr>
          <w:szCs w:val="20"/>
        </w:rPr>
        <w:t xml:space="preserve"> under this Agreement is absolute, unconditional and irrevocable, regardless of the state, condition or use of the </w:t>
      </w:r>
      <w:r w:rsidR="007E0515" w:rsidRPr="00A57F1B">
        <w:rPr>
          <w:szCs w:val="20"/>
        </w:rPr>
        <w:t>Equipment</w:t>
      </w:r>
      <w:r w:rsidRPr="00A57F1B">
        <w:rPr>
          <w:szCs w:val="20"/>
        </w:rPr>
        <w:t>.</w:t>
      </w:r>
    </w:p>
    <w:p w:rsidR="004408D0" w:rsidRDefault="004408D0" w:rsidP="004408D0">
      <w:pPr>
        <w:pStyle w:val="ListParagraph"/>
        <w:tabs>
          <w:tab w:val="left" w:pos="810"/>
        </w:tabs>
        <w:spacing w:before="120" w:after="120"/>
        <w:contextualSpacing w:val="0"/>
        <w:jc w:val="both"/>
        <w:rPr>
          <w:ins w:id="151" w:author="Anuraag H Kothari" w:date="2015-04-02T09:59:00Z"/>
          <w:szCs w:val="20"/>
        </w:rPr>
        <w:pPrChange w:id="152" w:author="Anuraag H Kothari" w:date="2015-04-02T09:59:00Z">
          <w:pPr>
            <w:pStyle w:val="ListParagraph"/>
            <w:numPr>
              <w:ilvl w:val="1"/>
              <w:numId w:val="2"/>
            </w:numPr>
            <w:tabs>
              <w:tab w:val="left" w:pos="810"/>
            </w:tabs>
            <w:spacing w:before="120" w:after="120"/>
            <w:ind w:hanging="720"/>
            <w:contextualSpacing w:val="0"/>
            <w:jc w:val="both"/>
          </w:pPr>
        </w:pPrChange>
      </w:pPr>
    </w:p>
    <w:p w:rsidR="009F2CFE" w:rsidRDefault="007E0515" w:rsidP="005669C5">
      <w:pPr>
        <w:pStyle w:val="ListParagraph"/>
        <w:numPr>
          <w:ilvl w:val="1"/>
          <w:numId w:val="2"/>
        </w:numPr>
        <w:tabs>
          <w:tab w:val="left" w:pos="810"/>
        </w:tabs>
        <w:spacing w:before="120" w:after="120"/>
        <w:ind w:left="720" w:hanging="720"/>
        <w:contextualSpacing w:val="0"/>
        <w:jc w:val="both"/>
        <w:rPr>
          <w:ins w:id="153" w:author="Anuraag H Kothari" w:date="2015-04-02T09:58:00Z"/>
          <w:szCs w:val="20"/>
        </w:rPr>
      </w:pPr>
      <w:r w:rsidRPr="00A57F1B">
        <w:rPr>
          <w:szCs w:val="20"/>
        </w:rPr>
        <w:t>The Parties agree and understand that i</w:t>
      </w:r>
      <w:r w:rsidR="009F2CFE" w:rsidRPr="00A57F1B">
        <w:rPr>
          <w:szCs w:val="20"/>
        </w:rPr>
        <w:t xml:space="preserve">n respect of </w:t>
      </w:r>
      <w:r w:rsidRPr="00A57F1B">
        <w:rPr>
          <w:szCs w:val="20"/>
        </w:rPr>
        <w:t xml:space="preserve">the Rent </w:t>
      </w:r>
      <w:r w:rsidR="009F2CFE" w:rsidRPr="00A57F1B">
        <w:rPr>
          <w:szCs w:val="20"/>
        </w:rPr>
        <w:t xml:space="preserve">payable under </w:t>
      </w:r>
      <w:r w:rsidRPr="00A57F1B">
        <w:rPr>
          <w:szCs w:val="20"/>
        </w:rPr>
        <w:t>this Agreement, time is the essence of this Agreement and a</w:t>
      </w:r>
      <w:r w:rsidR="009F2CFE" w:rsidRPr="00A57F1B">
        <w:rPr>
          <w:szCs w:val="20"/>
        </w:rPr>
        <w:t>ny</w:t>
      </w:r>
      <w:r w:rsidRPr="00A57F1B">
        <w:rPr>
          <w:szCs w:val="20"/>
        </w:rPr>
        <w:t xml:space="preserve"> </w:t>
      </w:r>
      <w:r w:rsidR="009F2CFE" w:rsidRPr="00A57F1B">
        <w:rPr>
          <w:szCs w:val="20"/>
        </w:rPr>
        <w:t xml:space="preserve">failure to pay </w:t>
      </w:r>
      <w:r w:rsidRPr="00A57F1B">
        <w:rPr>
          <w:szCs w:val="20"/>
        </w:rPr>
        <w:t>the Rent</w:t>
      </w:r>
      <w:r w:rsidR="009F2CFE" w:rsidRPr="00A57F1B">
        <w:rPr>
          <w:szCs w:val="20"/>
        </w:rPr>
        <w:t xml:space="preserve"> within </w:t>
      </w:r>
      <w:r w:rsidRPr="00A57F1B">
        <w:rPr>
          <w:szCs w:val="20"/>
        </w:rPr>
        <w:t xml:space="preserve">the stipulated time in Clause 3.1 above </w:t>
      </w:r>
      <w:r w:rsidR="009F2CFE" w:rsidRPr="00A57F1B">
        <w:rPr>
          <w:szCs w:val="20"/>
        </w:rPr>
        <w:t xml:space="preserve">shall be deemed to amount to a fundamental breach of this Agreement by the </w:t>
      </w:r>
      <w:r w:rsidRPr="00A57F1B">
        <w:rPr>
          <w:szCs w:val="20"/>
        </w:rPr>
        <w:t>Equipment Lessee</w:t>
      </w:r>
      <w:r w:rsidR="009F2CFE" w:rsidRPr="00A57F1B">
        <w:rPr>
          <w:szCs w:val="20"/>
        </w:rPr>
        <w:t>.</w:t>
      </w:r>
    </w:p>
    <w:p w:rsidR="004408D0" w:rsidRPr="00A57F1B" w:rsidRDefault="004408D0" w:rsidP="004408D0">
      <w:pPr>
        <w:pStyle w:val="ListParagraph"/>
        <w:tabs>
          <w:tab w:val="left" w:pos="810"/>
        </w:tabs>
        <w:spacing w:before="120" w:after="120"/>
        <w:contextualSpacing w:val="0"/>
        <w:jc w:val="both"/>
        <w:rPr>
          <w:szCs w:val="20"/>
        </w:rPr>
        <w:pPrChange w:id="154" w:author="Anuraag H Kothari" w:date="2015-04-02T09:58:00Z">
          <w:pPr>
            <w:pStyle w:val="ListParagraph"/>
            <w:numPr>
              <w:ilvl w:val="1"/>
              <w:numId w:val="2"/>
            </w:numPr>
            <w:tabs>
              <w:tab w:val="left" w:pos="810"/>
            </w:tabs>
            <w:spacing w:before="120" w:after="120"/>
            <w:ind w:hanging="720"/>
            <w:contextualSpacing w:val="0"/>
            <w:jc w:val="both"/>
          </w:pPr>
        </w:pPrChange>
      </w:pPr>
    </w:p>
    <w:p w:rsidR="00BF70B4" w:rsidRDefault="00E313A2" w:rsidP="005669C5">
      <w:pPr>
        <w:pStyle w:val="ListParagraph"/>
        <w:numPr>
          <w:ilvl w:val="0"/>
          <w:numId w:val="2"/>
        </w:numPr>
        <w:tabs>
          <w:tab w:val="left" w:pos="810"/>
        </w:tabs>
        <w:spacing w:before="120" w:after="120"/>
        <w:ind w:left="720" w:hanging="720"/>
        <w:contextualSpacing w:val="0"/>
        <w:jc w:val="both"/>
        <w:rPr>
          <w:ins w:id="155" w:author="Anuraag H Kothari" w:date="2015-04-02T09:59:00Z"/>
          <w:b/>
          <w:szCs w:val="20"/>
        </w:rPr>
      </w:pPr>
      <w:r w:rsidRPr="00A57F1B">
        <w:rPr>
          <w:b/>
          <w:szCs w:val="20"/>
        </w:rPr>
        <w:t xml:space="preserve">Inspection, </w:t>
      </w:r>
      <w:r w:rsidR="00631E5E" w:rsidRPr="00A57F1B">
        <w:rPr>
          <w:b/>
          <w:szCs w:val="20"/>
        </w:rPr>
        <w:t>Transportation</w:t>
      </w:r>
      <w:r w:rsidRPr="00A57F1B">
        <w:rPr>
          <w:b/>
          <w:szCs w:val="20"/>
        </w:rPr>
        <w:t xml:space="preserve"> and Use of the Equipment</w:t>
      </w:r>
    </w:p>
    <w:p w:rsidR="004408D0" w:rsidRPr="00A57F1B" w:rsidRDefault="004408D0" w:rsidP="004408D0">
      <w:pPr>
        <w:pStyle w:val="ListParagraph"/>
        <w:tabs>
          <w:tab w:val="left" w:pos="810"/>
        </w:tabs>
        <w:spacing w:before="120" w:after="120"/>
        <w:contextualSpacing w:val="0"/>
        <w:jc w:val="both"/>
        <w:rPr>
          <w:b/>
          <w:szCs w:val="20"/>
        </w:rPr>
        <w:pPrChange w:id="156" w:author="Anuraag H Kothari" w:date="2015-04-02T10:00:00Z">
          <w:pPr>
            <w:pStyle w:val="ListParagraph"/>
            <w:numPr>
              <w:numId w:val="2"/>
            </w:numPr>
            <w:tabs>
              <w:tab w:val="left" w:pos="810"/>
            </w:tabs>
            <w:spacing w:before="120" w:after="120"/>
            <w:ind w:hanging="720"/>
            <w:contextualSpacing w:val="0"/>
            <w:jc w:val="both"/>
          </w:pPr>
        </w:pPrChange>
      </w:pPr>
    </w:p>
    <w:p w:rsidR="00631E5E" w:rsidRPr="00A57F1B" w:rsidRDefault="004408D0" w:rsidP="005669C5">
      <w:pPr>
        <w:pStyle w:val="ListParagraph"/>
        <w:numPr>
          <w:ilvl w:val="1"/>
          <w:numId w:val="2"/>
        </w:numPr>
        <w:tabs>
          <w:tab w:val="left" w:pos="810"/>
        </w:tabs>
        <w:spacing w:before="120" w:after="120"/>
        <w:ind w:left="720" w:hanging="720"/>
        <w:contextualSpacing w:val="0"/>
        <w:jc w:val="both"/>
        <w:rPr>
          <w:szCs w:val="20"/>
        </w:rPr>
      </w:pPr>
      <w:ins w:id="157" w:author="Anuraag H Kothari" w:date="2015-04-02T10:00:00Z">
        <w:r>
          <w:rPr>
            <w:szCs w:val="20"/>
          </w:rPr>
          <w:t>[</w:t>
        </w:r>
      </w:ins>
      <w:r w:rsidR="00047465" w:rsidRPr="00A57F1B">
        <w:rPr>
          <w:szCs w:val="20"/>
        </w:rPr>
        <w:t xml:space="preserve">The </w:t>
      </w:r>
      <w:r w:rsidR="0037688D">
        <w:rPr>
          <w:szCs w:val="20"/>
        </w:rPr>
        <w:t>expenses</w:t>
      </w:r>
      <w:r w:rsidR="00047465" w:rsidRPr="00A57F1B">
        <w:rPr>
          <w:szCs w:val="20"/>
        </w:rPr>
        <w:t xml:space="preserve"> for </w:t>
      </w:r>
      <w:r w:rsidR="00631E5E" w:rsidRPr="00A57F1B">
        <w:rPr>
          <w:szCs w:val="20"/>
        </w:rPr>
        <w:t xml:space="preserve">shipping, transportation and installation </w:t>
      </w:r>
      <w:r w:rsidR="00047465" w:rsidRPr="00A57F1B">
        <w:rPr>
          <w:szCs w:val="20"/>
        </w:rPr>
        <w:t xml:space="preserve">and </w:t>
      </w:r>
      <w:r w:rsidR="00631E5E" w:rsidRPr="00A57F1B">
        <w:rPr>
          <w:szCs w:val="20"/>
        </w:rPr>
        <w:t xml:space="preserve">other expenses incurred in connection with the installation of the Equipment </w:t>
      </w:r>
      <w:r w:rsidR="00047465" w:rsidRPr="00A57F1B">
        <w:rPr>
          <w:szCs w:val="20"/>
        </w:rPr>
        <w:t xml:space="preserve">to/at the </w:t>
      </w:r>
      <w:del w:id="158" w:author="Anuraag H Kothari" w:date="2015-04-02T10:00:00Z">
        <w:r w:rsidR="00047465" w:rsidRPr="00A57F1B" w:rsidDel="004408D0">
          <w:rPr>
            <w:szCs w:val="20"/>
          </w:rPr>
          <w:delText>Equipment Lessee’s Ambarli and Corlu Facility</w:delText>
        </w:r>
      </w:del>
      <w:ins w:id="159" w:author="Anuraag H Kothari" w:date="2015-04-02T10:00:00Z">
        <w:r>
          <w:rPr>
            <w:szCs w:val="20"/>
          </w:rPr>
          <w:t>Facilities</w:t>
        </w:r>
      </w:ins>
      <w:r w:rsidR="00047465" w:rsidRPr="00A57F1B">
        <w:rPr>
          <w:szCs w:val="20"/>
        </w:rPr>
        <w:t xml:space="preserve"> </w:t>
      </w:r>
      <w:r w:rsidR="00631E5E" w:rsidRPr="00A57F1B">
        <w:rPr>
          <w:szCs w:val="20"/>
        </w:rPr>
        <w:t>shall be borne by the Equipment Lessee.</w:t>
      </w:r>
      <w:ins w:id="160" w:author="Anuraag H Kothari" w:date="2015-04-02T10:00:00Z">
        <w:r>
          <w:rPr>
            <w:szCs w:val="20"/>
          </w:rPr>
          <w:t>]</w:t>
        </w:r>
      </w:ins>
    </w:p>
    <w:p w:rsidR="00631E5E" w:rsidRDefault="00631E5E" w:rsidP="005669C5">
      <w:pPr>
        <w:pStyle w:val="ListParagraph"/>
        <w:numPr>
          <w:ilvl w:val="1"/>
          <w:numId w:val="2"/>
        </w:numPr>
        <w:tabs>
          <w:tab w:val="left" w:pos="810"/>
        </w:tabs>
        <w:spacing w:before="120" w:after="120"/>
        <w:ind w:left="720" w:hanging="720"/>
        <w:contextualSpacing w:val="0"/>
        <w:jc w:val="both"/>
        <w:rPr>
          <w:ins w:id="161" w:author="Anuraag H Kothari" w:date="2015-04-02T10:00:00Z"/>
          <w:szCs w:val="20"/>
        </w:rPr>
      </w:pPr>
      <w:r w:rsidRPr="00A57F1B">
        <w:rPr>
          <w:szCs w:val="20"/>
        </w:rPr>
        <w:t xml:space="preserve">The Equipment Lessee shall allow the Equipment Lessor or its duly authorized agent or representative, upon reasonable notice, </w:t>
      </w:r>
      <w:r w:rsidR="004E552F" w:rsidRPr="00A57F1B">
        <w:rPr>
          <w:szCs w:val="20"/>
        </w:rPr>
        <w:t xml:space="preserve">access for </w:t>
      </w:r>
      <w:r w:rsidRPr="00A57F1B">
        <w:rPr>
          <w:szCs w:val="20"/>
        </w:rPr>
        <w:t>inspect</w:t>
      </w:r>
      <w:r w:rsidR="004E552F" w:rsidRPr="00A57F1B">
        <w:rPr>
          <w:szCs w:val="20"/>
        </w:rPr>
        <w:t>ion</w:t>
      </w:r>
      <w:r w:rsidRPr="00A57F1B">
        <w:rPr>
          <w:szCs w:val="20"/>
        </w:rPr>
        <w:t xml:space="preserve"> </w:t>
      </w:r>
      <w:r w:rsidR="004E552F" w:rsidRPr="00A57F1B">
        <w:rPr>
          <w:szCs w:val="20"/>
        </w:rPr>
        <w:t xml:space="preserve">of the Equipment </w:t>
      </w:r>
      <w:r w:rsidRPr="00A57F1B">
        <w:rPr>
          <w:szCs w:val="20"/>
        </w:rPr>
        <w:t xml:space="preserve">and any records, logbook, manual or handbook forming part of the </w:t>
      </w:r>
      <w:r w:rsidR="004E552F" w:rsidRPr="00A57F1B">
        <w:rPr>
          <w:szCs w:val="20"/>
        </w:rPr>
        <w:t>Equipment</w:t>
      </w:r>
      <w:r w:rsidRPr="00A57F1B">
        <w:rPr>
          <w:szCs w:val="20"/>
        </w:rPr>
        <w:t>.</w:t>
      </w:r>
    </w:p>
    <w:p w:rsidR="004408D0" w:rsidRPr="00A57F1B" w:rsidRDefault="004408D0" w:rsidP="004408D0">
      <w:pPr>
        <w:pStyle w:val="ListParagraph"/>
        <w:tabs>
          <w:tab w:val="left" w:pos="810"/>
        </w:tabs>
        <w:spacing w:before="120" w:after="120"/>
        <w:contextualSpacing w:val="0"/>
        <w:jc w:val="both"/>
        <w:rPr>
          <w:szCs w:val="20"/>
        </w:rPr>
        <w:pPrChange w:id="162" w:author="Anuraag H Kothari" w:date="2015-04-02T10:00:00Z">
          <w:pPr>
            <w:pStyle w:val="ListParagraph"/>
            <w:numPr>
              <w:ilvl w:val="1"/>
              <w:numId w:val="2"/>
            </w:numPr>
            <w:tabs>
              <w:tab w:val="left" w:pos="810"/>
            </w:tabs>
            <w:spacing w:before="120" w:after="120"/>
            <w:ind w:hanging="720"/>
            <w:contextualSpacing w:val="0"/>
            <w:jc w:val="both"/>
          </w:pPr>
        </w:pPrChange>
      </w:pPr>
    </w:p>
    <w:p w:rsidR="00FE45D6" w:rsidRDefault="00FE45D6" w:rsidP="005669C5">
      <w:pPr>
        <w:pStyle w:val="ListParagraph"/>
        <w:numPr>
          <w:ilvl w:val="1"/>
          <w:numId w:val="2"/>
        </w:numPr>
        <w:tabs>
          <w:tab w:val="left" w:pos="810"/>
        </w:tabs>
        <w:spacing w:before="120" w:after="120"/>
        <w:ind w:left="720" w:hanging="720"/>
        <w:contextualSpacing w:val="0"/>
        <w:jc w:val="both"/>
        <w:rPr>
          <w:ins w:id="163" w:author="Anuraag H Kothari" w:date="2015-04-02T10:00:00Z"/>
          <w:szCs w:val="20"/>
        </w:rPr>
      </w:pPr>
      <w:r w:rsidRPr="006447B5">
        <w:rPr>
          <w:szCs w:val="20"/>
        </w:rPr>
        <w:t>The Equipment Lessee</w:t>
      </w:r>
      <w:r w:rsidR="00A44D53" w:rsidRPr="006447B5">
        <w:rPr>
          <w:szCs w:val="20"/>
        </w:rPr>
        <w:t xml:space="preserve"> may only use the Equipment at the Equipment Lessee</w:t>
      </w:r>
      <w:r w:rsidR="00047465" w:rsidRPr="006447B5">
        <w:rPr>
          <w:szCs w:val="20"/>
        </w:rPr>
        <w:t>’s</w:t>
      </w:r>
      <w:r w:rsidR="00A44D53" w:rsidRPr="006447B5">
        <w:rPr>
          <w:szCs w:val="20"/>
        </w:rPr>
        <w:t xml:space="preserve"> </w:t>
      </w:r>
      <w:proofErr w:type="spellStart"/>
      <w:r w:rsidR="00A44D53" w:rsidRPr="006447B5">
        <w:rPr>
          <w:szCs w:val="20"/>
        </w:rPr>
        <w:t>Ambarli</w:t>
      </w:r>
      <w:proofErr w:type="spellEnd"/>
      <w:r w:rsidR="00A44D53" w:rsidRPr="006447B5">
        <w:rPr>
          <w:szCs w:val="20"/>
        </w:rPr>
        <w:t xml:space="preserve"> and </w:t>
      </w:r>
      <w:proofErr w:type="spellStart"/>
      <w:r w:rsidR="00A44D53" w:rsidRPr="006447B5">
        <w:rPr>
          <w:szCs w:val="20"/>
        </w:rPr>
        <w:t>Corlu</w:t>
      </w:r>
      <w:proofErr w:type="spellEnd"/>
      <w:r w:rsidR="00A44D53" w:rsidRPr="006447B5">
        <w:rPr>
          <w:szCs w:val="20"/>
        </w:rPr>
        <w:t xml:space="preserve"> Facility</w:t>
      </w:r>
      <w:r w:rsidR="006140BF" w:rsidRPr="006447B5">
        <w:rPr>
          <w:szCs w:val="20"/>
        </w:rPr>
        <w:t xml:space="preserve"> in accordance with the terms and conditions of this Agreement</w:t>
      </w:r>
      <w:r w:rsidR="00A44D53" w:rsidRPr="006447B5">
        <w:rPr>
          <w:szCs w:val="20"/>
        </w:rPr>
        <w:t>.</w:t>
      </w:r>
    </w:p>
    <w:p w:rsidR="004408D0" w:rsidRPr="004408D0" w:rsidRDefault="004408D0" w:rsidP="004408D0">
      <w:pPr>
        <w:pStyle w:val="ListParagraph"/>
        <w:rPr>
          <w:ins w:id="164" w:author="Anuraag H Kothari" w:date="2015-04-02T10:00:00Z"/>
          <w:szCs w:val="20"/>
          <w:rPrChange w:id="165" w:author="Anuraag H Kothari" w:date="2015-04-02T10:00:00Z">
            <w:rPr>
              <w:ins w:id="166" w:author="Anuraag H Kothari" w:date="2015-04-02T10:00:00Z"/>
            </w:rPr>
          </w:rPrChange>
        </w:rPr>
        <w:pPrChange w:id="167" w:author="Anuraag H Kothari" w:date="2015-04-02T10:00:00Z">
          <w:pPr>
            <w:pStyle w:val="ListParagraph"/>
            <w:numPr>
              <w:ilvl w:val="1"/>
              <w:numId w:val="2"/>
            </w:numPr>
            <w:tabs>
              <w:tab w:val="left" w:pos="810"/>
            </w:tabs>
            <w:spacing w:before="120" w:after="120"/>
            <w:ind w:left="792" w:hanging="720"/>
            <w:contextualSpacing w:val="0"/>
            <w:jc w:val="both"/>
          </w:pPr>
        </w:pPrChange>
      </w:pPr>
    </w:p>
    <w:p w:rsidR="004408D0" w:rsidRPr="006447B5" w:rsidDel="004408D0" w:rsidRDefault="004408D0" w:rsidP="004408D0">
      <w:pPr>
        <w:pStyle w:val="ListParagraph"/>
        <w:tabs>
          <w:tab w:val="left" w:pos="810"/>
        </w:tabs>
        <w:spacing w:before="120" w:after="120"/>
        <w:contextualSpacing w:val="0"/>
        <w:jc w:val="both"/>
        <w:rPr>
          <w:del w:id="168" w:author="Anuraag H Kothari" w:date="2015-04-02T10:00:00Z"/>
          <w:szCs w:val="20"/>
        </w:rPr>
        <w:pPrChange w:id="169" w:author="Anuraag H Kothari" w:date="2015-04-02T10:00:00Z">
          <w:pPr>
            <w:pStyle w:val="ListParagraph"/>
            <w:numPr>
              <w:ilvl w:val="1"/>
              <w:numId w:val="2"/>
            </w:numPr>
            <w:tabs>
              <w:tab w:val="left" w:pos="810"/>
            </w:tabs>
            <w:spacing w:before="120" w:after="120"/>
            <w:ind w:hanging="720"/>
            <w:contextualSpacing w:val="0"/>
            <w:jc w:val="both"/>
          </w:pPr>
        </w:pPrChange>
      </w:pPr>
    </w:p>
    <w:p w:rsidR="008A0535" w:rsidRDefault="008A0535" w:rsidP="005669C5">
      <w:pPr>
        <w:pStyle w:val="ListParagraph"/>
        <w:numPr>
          <w:ilvl w:val="1"/>
          <w:numId w:val="2"/>
        </w:numPr>
        <w:tabs>
          <w:tab w:val="left" w:pos="810"/>
        </w:tabs>
        <w:spacing w:before="120" w:after="120"/>
        <w:ind w:left="720" w:hanging="720"/>
        <w:contextualSpacing w:val="0"/>
        <w:jc w:val="both"/>
        <w:rPr>
          <w:ins w:id="170" w:author="Anuraag H Kothari" w:date="2015-04-02T10:00:00Z"/>
          <w:szCs w:val="20"/>
        </w:rPr>
      </w:pPr>
      <w:r w:rsidRPr="00A57F1B">
        <w:rPr>
          <w:szCs w:val="20"/>
        </w:rPr>
        <w:t>The Equipment Lessee agrees:</w:t>
      </w:r>
    </w:p>
    <w:p w:rsidR="004408D0" w:rsidRPr="00A57F1B" w:rsidRDefault="004408D0" w:rsidP="004408D0">
      <w:pPr>
        <w:pStyle w:val="ListParagraph"/>
        <w:tabs>
          <w:tab w:val="left" w:pos="810"/>
        </w:tabs>
        <w:spacing w:before="120" w:after="120"/>
        <w:contextualSpacing w:val="0"/>
        <w:jc w:val="both"/>
        <w:rPr>
          <w:szCs w:val="20"/>
        </w:rPr>
        <w:pPrChange w:id="171" w:author="Anuraag H Kothari" w:date="2015-04-02T10:00:00Z">
          <w:pPr>
            <w:pStyle w:val="ListParagraph"/>
            <w:numPr>
              <w:ilvl w:val="1"/>
              <w:numId w:val="2"/>
            </w:numPr>
            <w:tabs>
              <w:tab w:val="left" w:pos="810"/>
            </w:tabs>
            <w:spacing w:before="120" w:after="120"/>
            <w:ind w:hanging="720"/>
            <w:contextualSpacing w:val="0"/>
            <w:jc w:val="both"/>
          </w:pPr>
        </w:pPrChange>
      </w:pPr>
    </w:p>
    <w:p w:rsidR="008A0535" w:rsidRDefault="008A0535" w:rsidP="00055358">
      <w:pPr>
        <w:pStyle w:val="ListParagraph"/>
        <w:numPr>
          <w:ilvl w:val="2"/>
          <w:numId w:val="2"/>
        </w:numPr>
        <w:tabs>
          <w:tab w:val="left" w:pos="810"/>
        </w:tabs>
        <w:spacing w:before="120" w:after="120"/>
        <w:ind w:left="720" w:hanging="720"/>
        <w:contextualSpacing w:val="0"/>
        <w:jc w:val="both"/>
        <w:rPr>
          <w:ins w:id="172" w:author="Anuraag H Kothari" w:date="2015-04-02T10:09:00Z"/>
          <w:szCs w:val="20"/>
        </w:rPr>
        <w:pPrChange w:id="173" w:author="Anuraag H Kothari" w:date="2015-04-02T10:14:00Z">
          <w:pPr>
            <w:pStyle w:val="ListParagraph"/>
            <w:numPr>
              <w:ilvl w:val="2"/>
              <w:numId w:val="2"/>
            </w:numPr>
            <w:tabs>
              <w:tab w:val="left" w:pos="810"/>
            </w:tabs>
            <w:spacing w:before="120" w:after="120"/>
            <w:ind w:hanging="720"/>
            <w:contextualSpacing w:val="0"/>
            <w:jc w:val="both"/>
          </w:pPr>
        </w:pPrChange>
      </w:pPr>
      <w:r w:rsidRPr="00A57F1B">
        <w:rPr>
          <w:szCs w:val="20"/>
        </w:rPr>
        <w:t xml:space="preserve">to use the Equipment in a proper manner through skilled </w:t>
      </w:r>
      <w:ins w:id="174" w:author="Anuraag H Kothari" w:date="2015-04-02T10:02:00Z">
        <w:r w:rsidR="004408D0">
          <w:rPr>
            <w:szCs w:val="20"/>
          </w:rPr>
          <w:t xml:space="preserve">and trained </w:t>
        </w:r>
      </w:ins>
      <w:r w:rsidRPr="00A57F1B">
        <w:rPr>
          <w:szCs w:val="20"/>
        </w:rPr>
        <w:t xml:space="preserve">personnel and in accordance with any operating instructions applicable to such </w:t>
      </w:r>
      <w:r w:rsidR="00A54F77" w:rsidRPr="00A57F1B">
        <w:rPr>
          <w:szCs w:val="20"/>
        </w:rPr>
        <w:t>Equipment</w:t>
      </w:r>
      <w:ins w:id="175" w:author="Anuraag H Kothari" w:date="2015-04-02T10:01:00Z">
        <w:r w:rsidR="004408D0">
          <w:rPr>
            <w:szCs w:val="20"/>
          </w:rPr>
          <w:t xml:space="preserve"> as specified by the Equipment Lessor from time to time</w:t>
        </w:r>
      </w:ins>
      <w:del w:id="176" w:author="Anuraag H Kothari" w:date="2015-04-02T10:02:00Z">
        <w:r w:rsidRPr="00A57F1B" w:rsidDel="004408D0">
          <w:rPr>
            <w:szCs w:val="20"/>
          </w:rPr>
          <w:delText xml:space="preserve">, and to ensure that the </w:delText>
        </w:r>
        <w:r w:rsidR="00A54F77" w:rsidRPr="00A57F1B" w:rsidDel="004408D0">
          <w:rPr>
            <w:szCs w:val="20"/>
          </w:rPr>
          <w:delText>Equipment</w:delText>
        </w:r>
        <w:r w:rsidRPr="00A57F1B" w:rsidDel="004408D0">
          <w:rPr>
            <w:szCs w:val="20"/>
          </w:rPr>
          <w:delText xml:space="preserve"> are operated and used by </w:delText>
        </w:r>
        <w:r w:rsidR="00A54F77" w:rsidRPr="00A57F1B" w:rsidDel="004408D0">
          <w:rPr>
            <w:szCs w:val="20"/>
          </w:rPr>
          <w:delText>suitably</w:delText>
        </w:r>
        <w:r w:rsidRPr="00A57F1B" w:rsidDel="004408D0">
          <w:rPr>
            <w:szCs w:val="20"/>
          </w:rPr>
          <w:delText xml:space="preserve"> skilled and trained personnel</w:delText>
        </w:r>
      </w:del>
      <w:r w:rsidRPr="00A57F1B">
        <w:rPr>
          <w:szCs w:val="20"/>
        </w:rPr>
        <w:t>;</w:t>
      </w:r>
    </w:p>
    <w:p w:rsidR="008C5DF1" w:rsidRPr="00A57F1B" w:rsidRDefault="008C5DF1" w:rsidP="00055358">
      <w:pPr>
        <w:pStyle w:val="ListParagraph"/>
        <w:tabs>
          <w:tab w:val="left" w:pos="810"/>
        </w:tabs>
        <w:spacing w:before="120" w:after="120"/>
        <w:contextualSpacing w:val="0"/>
        <w:jc w:val="both"/>
        <w:rPr>
          <w:szCs w:val="20"/>
        </w:rPr>
        <w:pPrChange w:id="177" w:author="Anuraag H Kothari" w:date="2015-04-02T10:14:00Z">
          <w:pPr>
            <w:pStyle w:val="ListParagraph"/>
            <w:numPr>
              <w:ilvl w:val="2"/>
              <w:numId w:val="2"/>
            </w:numPr>
            <w:tabs>
              <w:tab w:val="left" w:pos="810"/>
            </w:tabs>
            <w:spacing w:before="120" w:after="120"/>
            <w:ind w:hanging="720"/>
            <w:contextualSpacing w:val="0"/>
            <w:jc w:val="both"/>
          </w:pPr>
        </w:pPrChange>
      </w:pPr>
    </w:p>
    <w:p w:rsidR="008A0535" w:rsidRDefault="008A0535" w:rsidP="00055358">
      <w:pPr>
        <w:pStyle w:val="ListParagraph"/>
        <w:numPr>
          <w:ilvl w:val="2"/>
          <w:numId w:val="2"/>
        </w:numPr>
        <w:tabs>
          <w:tab w:val="left" w:pos="810"/>
        </w:tabs>
        <w:spacing w:before="120" w:after="120"/>
        <w:ind w:left="720" w:hanging="720"/>
        <w:contextualSpacing w:val="0"/>
        <w:jc w:val="both"/>
        <w:rPr>
          <w:ins w:id="178" w:author="Anuraag H Kothari" w:date="2015-04-02T10:09:00Z"/>
          <w:szCs w:val="20"/>
        </w:rPr>
        <w:pPrChange w:id="179" w:author="Anuraag H Kothari" w:date="2015-04-02T10:14:00Z">
          <w:pPr>
            <w:pStyle w:val="ListParagraph"/>
            <w:numPr>
              <w:ilvl w:val="2"/>
              <w:numId w:val="2"/>
            </w:numPr>
            <w:tabs>
              <w:tab w:val="left" w:pos="810"/>
            </w:tabs>
            <w:spacing w:before="120" w:after="120"/>
            <w:ind w:hanging="720"/>
            <w:contextualSpacing w:val="0"/>
            <w:jc w:val="both"/>
          </w:pPr>
        </w:pPrChange>
      </w:pPr>
      <w:r w:rsidRPr="00A57F1B">
        <w:rPr>
          <w:szCs w:val="20"/>
        </w:rPr>
        <w:t xml:space="preserve">to </w:t>
      </w:r>
      <w:r w:rsidR="00115796" w:rsidRPr="00A57F1B">
        <w:rPr>
          <w:szCs w:val="20"/>
        </w:rPr>
        <w:t xml:space="preserve">repair and </w:t>
      </w:r>
      <w:r w:rsidRPr="00A57F1B">
        <w:rPr>
          <w:szCs w:val="20"/>
        </w:rPr>
        <w:t xml:space="preserve">keep the </w:t>
      </w:r>
      <w:r w:rsidR="00A54F77" w:rsidRPr="00A57F1B">
        <w:rPr>
          <w:szCs w:val="20"/>
        </w:rPr>
        <w:t>Equipment</w:t>
      </w:r>
      <w:r w:rsidRPr="00A57F1B">
        <w:rPr>
          <w:szCs w:val="20"/>
        </w:rPr>
        <w:t>, at its own expense, and at all times, in good condition and working order, properly serviced and maintained throughout the Term</w:t>
      </w:r>
      <w:r w:rsidR="00A54F77" w:rsidRPr="00A57F1B">
        <w:rPr>
          <w:szCs w:val="20"/>
        </w:rPr>
        <w:t xml:space="preserve"> of this Agreement</w:t>
      </w:r>
      <w:r w:rsidRPr="00A57F1B">
        <w:rPr>
          <w:szCs w:val="20"/>
        </w:rPr>
        <w:t>;</w:t>
      </w:r>
    </w:p>
    <w:p w:rsidR="008C5DF1" w:rsidRPr="008C5DF1" w:rsidRDefault="008C5DF1" w:rsidP="00055358">
      <w:pPr>
        <w:pStyle w:val="ListParagraph"/>
        <w:ind w:left="0"/>
        <w:rPr>
          <w:ins w:id="180" w:author="Anuraag H Kothari" w:date="2015-04-02T10:09:00Z"/>
          <w:szCs w:val="20"/>
          <w:rPrChange w:id="181" w:author="Anuraag H Kothari" w:date="2015-04-02T10:09:00Z">
            <w:rPr>
              <w:ins w:id="182" w:author="Anuraag H Kothari" w:date="2015-04-02T10:09:00Z"/>
            </w:rPr>
          </w:rPrChange>
        </w:rPr>
        <w:pPrChange w:id="183" w:author="Anuraag H Kothari" w:date="2015-04-02T10:14:00Z">
          <w:pPr>
            <w:pStyle w:val="ListParagraph"/>
            <w:numPr>
              <w:ilvl w:val="2"/>
              <w:numId w:val="2"/>
            </w:numPr>
            <w:tabs>
              <w:tab w:val="left" w:pos="810"/>
            </w:tabs>
            <w:spacing w:before="120" w:after="120"/>
            <w:ind w:left="1440" w:hanging="720"/>
            <w:contextualSpacing w:val="0"/>
            <w:jc w:val="both"/>
          </w:pPr>
        </w:pPrChange>
      </w:pPr>
    </w:p>
    <w:p w:rsidR="008C5DF1" w:rsidRPr="00A57F1B" w:rsidDel="008C5DF1" w:rsidRDefault="008C5DF1" w:rsidP="00055358">
      <w:pPr>
        <w:pStyle w:val="ListParagraph"/>
        <w:tabs>
          <w:tab w:val="left" w:pos="810"/>
        </w:tabs>
        <w:spacing w:before="120" w:after="120"/>
        <w:contextualSpacing w:val="0"/>
        <w:jc w:val="both"/>
        <w:rPr>
          <w:del w:id="184" w:author="Anuraag H Kothari" w:date="2015-04-02T10:09:00Z"/>
          <w:szCs w:val="20"/>
        </w:rPr>
        <w:pPrChange w:id="185" w:author="Anuraag H Kothari" w:date="2015-04-02T10:14:00Z">
          <w:pPr>
            <w:pStyle w:val="ListParagraph"/>
            <w:numPr>
              <w:ilvl w:val="2"/>
              <w:numId w:val="2"/>
            </w:numPr>
            <w:tabs>
              <w:tab w:val="left" w:pos="810"/>
            </w:tabs>
            <w:spacing w:before="120" w:after="120"/>
            <w:ind w:hanging="720"/>
            <w:contextualSpacing w:val="0"/>
            <w:jc w:val="both"/>
          </w:pPr>
        </w:pPrChange>
      </w:pPr>
    </w:p>
    <w:p w:rsidR="008A0535" w:rsidRDefault="008A0535" w:rsidP="00055358">
      <w:pPr>
        <w:pStyle w:val="ListParagraph"/>
        <w:numPr>
          <w:ilvl w:val="2"/>
          <w:numId w:val="2"/>
        </w:numPr>
        <w:tabs>
          <w:tab w:val="left" w:pos="810"/>
        </w:tabs>
        <w:spacing w:before="120" w:after="120"/>
        <w:ind w:left="720" w:hanging="720"/>
        <w:contextualSpacing w:val="0"/>
        <w:jc w:val="both"/>
        <w:rPr>
          <w:ins w:id="186" w:author="Anuraag H Kothari" w:date="2015-04-02T10:09:00Z"/>
          <w:szCs w:val="20"/>
        </w:rPr>
        <w:pPrChange w:id="187" w:author="Anuraag H Kothari" w:date="2015-04-02T10:14:00Z">
          <w:pPr>
            <w:pStyle w:val="ListParagraph"/>
            <w:numPr>
              <w:ilvl w:val="2"/>
              <w:numId w:val="2"/>
            </w:numPr>
            <w:tabs>
              <w:tab w:val="left" w:pos="810"/>
            </w:tabs>
            <w:spacing w:before="120" w:after="120"/>
            <w:ind w:hanging="720"/>
            <w:contextualSpacing w:val="0"/>
            <w:jc w:val="both"/>
          </w:pPr>
        </w:pPrChange>
      </w:pPr>
      <w:del w:id="188" w:author="Anuraag H Kothari" w:date="2015-04-02T10:03:00Z">
        <w:r w:rsidRPr="00A57F1B" w:rsidDel="004408D0">
          <w:rPr>
            <w:szCs w:val="20"/>
          </w:rPr>
          <w:delText xml:space="preserve">to make </w:delText>
        </w:r>
      </w:del>
      <w:r w:rsidRPr="00A57F1B">
        <w:rPr>
          <w:szCs w:val="20"/>
        </w:rPr>
        <w:t>no</w:t>
      </w:r>
      <w:ins w:id="189" w:author="Anuraag H Kothari" w:date="2015-04-02T10:03:00Z">
        <w:r w:rsidR="004408D0">
          <w:rPr>
            <w:szCs w:val="20"/>
          </w:rPr>
          <w:t>t</w:t>
        </w:r>
      </w:ins>
      <w:r w:rsidRPr="00A57F1B">
        <w:rPr>
          <w:szCs w:val="20"/>
        </w:rPr>
        <w:t xml:space="preserve"> </w:t>
      </w:r>
      <w:ins w:id="190" w:author="Anuraag H Kothari" w:date="2015-04-02T10:03:00Z">
        <w:r w:rsidR="004408D0">
          <w:rPr>
            <w:szCs w:val="20"/>
          </w:rPr>
          <w:t xml:space="preserve">to make any </w:t>
        </w:r>
      </w:ins>
      <w:r w:rsidRPr="00A57F1B">
        <w:rPr>
          <w:szCs w:val="20"/>
        </w:rPr>
        <w:t>alterations</w:t>
      </w:r>
      <w:r w:rsidR="00A54F77" w:rsidRPr="00A57F1B">
        <w:rPr>
          <w:szCs w:val="20"/>
        </w:rPr>
        <w:t>/modification</w:t>
      </w:r>
      <w:r w:rsidRPr="00A57F1B">
        <w:rPr>
          <w:szCs w:val="20"/>
        </w:rPr>
        <w:t xml:space="preserve"> to the </w:t>
      </w:r>
      <w:r w:rsidR="00A54F77" w:rsidRPr="00A57F1B">
        <w:rPr>
          <w:szCs w:val="20"/>
        </w:rPr>
        <w:t>Equipment</w:t>
      </w:r>
      <w:ins w:id="191" w:author="Anuraag H Kothari" w:date="2015-04-02T10:04:00Z">
        <w:r w:rsidR="004408D0">
          <w:rPr>
            <w:szCs w:val="20"/>
          </w:rPr>
          <w:t xml:space="preserve"> without the prior written consent of the Equipment Lessor</w:t>
        </w:r>
      </w:ins>
      <w:r w:rsidRPr="00A57F1B">
        <w:rPr>
          <w:szCs w:val="20"/>
        </w:rPr>
        <w:t>;</w:t>
      </w:r>
    </w:p>
    <w:p w:rsidR="008C5DF1" w:rsidRPr="00A57F1B" w:rsidRDefault="008C5DF1" w:rsidP="00055358">
      <w:pPr>
        <w:pStyle w:val="ListParagraph"/>
        <w:tabs>
          <w:tab w:val="left" w:pos="810"/>
        </w:tabs>
        <w:spacing w:before="120" w:after="120"/>
        <w:contextualSpacing w:val="0"/>
        <w:jc w:val="both"/>
        <w:rPr>
          <w:szCs w:val="20"/>
        </w:rPr>
        <w:pPrChange w:id="192" w:author="Anuraag H Kothari" w:date="2015-04-02T10:14:00Z">
          <w:pPr>
            <w:pStyle w:val="ListParagraph"/>
            <w:numPr>
              <w:ilvl w:val="2"/>
              <w:numId w:val="2"/>
            </w:numPr>
            <w:tabs>
              <w:tab w:val="left" w:pos="810"/>
            </w:tabs>
            <w:spacing w:before="120" w:after="120"/>
            <w:ind w:hanging="720"/>
            <w:contextualSpacing w:val="0"/>
            <w:jc w:val="both"/>
          </w:pPr>
        </w:pPrChange>
      </w:pPr>
    </w:p>
    <w:p w:rsidR="008A0535" w:rsidRDefault="008A0535" w:rsidP="00055358">
      <w:pPr>
        <w:pStyle w:val="ListParagraph"/>
        <w:numPr>
          <w:ilvl w:val="2"/>
          <w:numId w:val="2"/>
        </w:numPr>
        <w:tabs>
          <w:tab w:val="left" w:pos="810"/>
        </w:tabs>
        <w:spacing w:before="120" w:after="120"/>
        <w:ind w:left="720" w:hanging="720"/>
        <w:contextualSpacing w:val="0"/>
        <w:jc w:val="both"/>
        <w:rPr>
          <w:ins w:id="193" w:author="Anuraag H Kothari" w:date="2015-04-02T10:09:00Z"/>
          <w:szCs w:val="20"/>
        </w:rPr>
        <w:pPrChange w:id="194" w:author="Anuraag H Kothari" w:date="2015-04-02T10:14:00Z">
          <w:pPr>
            <w:pStyle w:val="ListParagraph"/>
            <w:numPr>
              <w:ilvl w:val="2"/>
              <w:numId w:val="2"/>
            </w:numPr>
            <w:tabs>
              <w:tab w:val="left" w:pos="810"/>
            </w:tabs>
            <w:spacing w:before="120" w:after="120"/>
            <w:ind w:hanging="720"/>
            <w:contextualSpacing w:val="0"/>
            <w:jc w:val="both"/>
          </w:pPr>
        </w:pPrChange>
      </w:pPr>
      <w:r w:rsidRPr="00A57F1B">
        <w:rPr>
          <w:szCs w:val="20"/>
        </w:rPr>
        <w:t xml:space="preserve">to keep throughout the Term, accurate, complete and current records of usage, operation, maintenance, servicing, </w:t>
      </w:r>
      <w:ins w:id="195" w:author="Anuraag H Kothari" w:date="2015-04-02T10:05:00Z">
        <w:r w:rsidR="004408D0">
          <w:rPr>
            <w:szCs w:val="20"/>
          </w:rPr>
          <w:t xml:space="preserve">and </w:t>
        </w:r>
      </w:ins>
      <w:r w:rsidRPr="00A57F1B">
        <w:rPr>
          <w:szCs w:val="20"/>
        </w:rPr>
        <w:t xml:space="preserve">repairs </w:t>
      </w:r>
      <w:del w:id="196" w:author="Anuraag H Kothari" w:date="2015-04-02T10:05:00Z">
        <w:r w:rsidRPr="00A57F1B" w:rsidDel="004408D0">
          <w:rPr>
            <w:szCs w:val="20"/>
          </w:rPr>
          <w:delText xml:space="preserve">and replacements </w:delText>
        </w:r>
      </w:del>
      <w:r w:rsidRPr="00A57F1B">
        <w:rPr>
          <w:szCs w:val="20"/>
        </w:rPr>
        <w:t xml:space="preserve">carried out to the </w:t>
      </w:r>
      <w:r w:rsidR="00A54F77" w:rsidRPr="00A57F1B">
        <w:rPr>
          <w:szCs w:val="20"/>
        </w:rPr>
        <w:t>Equipment</w:t>
      </w:r>
      <w:r w:rsidRPr="00A57F1B">
        <w:rPr>
          <w:szCs w:val="20"/>
        </w:rPr>
        <w:t>;</w:t>
      </w:r>
    </w:p>
    <w:p w:rsidR="008C5DF1" w:rsidRPr="008C5DF1" w:rsidRDefault="008C5DF1" w:rsidP="00055358">
      <w:pPr>
        <w:pStyle w:val="ListParagraph"/>
        <w:ind w:left="0"/>
        <w:rPr>
          <w:ins w:id="197" w:author="Anuraag H Kothari" w:date="2015-04-02T10:09:00Z"/>
          <w:szCs w:val="20"/>
          <w:rPrChange w:id="198" w:author="Anuraag H Kothari" w:date="2015-04-02T10:09:00Z">
            <w:rPr>
              <w:ins w:id="199" w:author="Anuraag H Kothari" w:date="2015-04-02T10:09:00Z"/>
            </w:rPr>
          </w:rPrChange>
        </w:rPr>
        <w:pPrChange w:id="200" w:author="Anuraag H Kothari" w:date="2015-04-02T10:14:00Z">
          <w:pPr>
            <w:pStyle w:val="ListParagraph"/>
            <w:numPr>
              <w:ilvl w:val="2"/>
              <w:numId w:val="2"/>
            </w:numPr>
            <w:tabs>
              <w:tab w:val="left" w:pos="810"/>
            </w:tabs>
            <w:spacing w:before="120" w:after="120"/>
            <w:ind w:left="1440" w:hanging="720"/>
            <w:contextualSpacing w:val="0"/>
            <w:jc w:val="both"/>
          </w:pPr>
        </w:pPrChange>
      </w:pPr>
    </w:p>
    <w:p w:rsidR="008C5DF1" w:rsidRPr="00A57F1B" w:rsidDel="008C5DF1" w:rsidRDefault="008C5DF1" w:rsidP="00055358">
      <w:pPr>
        <w:pStyle w:val="ListParagraph"/>
        <w:tabs>
          <w:tab w:val="left" w:pos="810"/>
        </w:tabs>
        <w:spacing w:before="120" w:after="120"/>
        <w:contextualSpacing w:val="0"/>
        <w:jc w:val="both"/>
        <w:rPr>
          <w:del w:id="201" w:author="Anuraag H Kothari" w:date="2015-04-02T10:09:00Z"/>
          <w:szCs w:val="20"/>
        </w:rPr>
        <w:pPrChange w:id="202" w:author="Anuraag H Kothari" w:date="2015-04-02T10:14:00Z">
          <w:pPr>
            <w:pStyle w:val="ListParagraph"/>
            <w:numPr>
              <w:ilvl w:val="2"/>
              <w:numId w:val="2"/>
            </w:numPr>
            <w:tabs>
              <w:tab w:val="left" w:pos="810"/>
            </w:tabs>
            <w:spacing w:before="120" w:after="120"/>
            <w:ind w:hanging="720"/>
            <w:contextualSpacing w:val="0"/>
            <w:jc w:val="both"/>
          </w:pPr>
        </w:pPrChange>
      </w:pPr>
    </w:p>
    <w:p w:rsidR="008A0535" w:rsidRDefault="008A0535" w:rsidP="00055358">
      <w:pPr>
        <w:pStyle w:val="ListParagraph"/>
        <w:numPr>
          <w:ilvl w:val="2"/>
          <w:numId w:val="2"/>
        </w:numPr>
        <w:tabs>
          <w:tab w:val="left" w:pos="810"/>
        </w:tabs>
        <w:spacing w:before="120" w:after="120"/>
        <w:ind w:left="720" w:hanging="720"/>
        <w:contextualSpacing w:val="0"/>
        <w:jc w:val="both"/>
        <w:rPr>
          <w:ins w:id="203" w:author="Anuraag H Kothari" w:date="2015-04-02T10:09:00Z"/>
          <w:szCs w:val="20"/>
        </w:rPr>
        <w:pPrChange w:id="204" w:author="Anuraag H Kothari" w:date="2015-04-02T10:14:00Z">
          <w:pPr>
            <w:pStyle w:val="ListParagraph"/>
            <w:numPr>
              <w:ilvl w:val="2"/>
              <w:numId w:val="2"/>
            </w:numPr>
            <w:tabs>
              <w:tab w:val="left" w:pos="810"/>
            </w:tabs>
            <w:spacing w:before="120" w:after="120"/>
            <w:ind w:hanging="720"/>
            <w:contextualSpacing w:val="0"/>
            <w:jc w:val="both"/>
          </w:pPr>
        </w:pPrChange>
      </w:pPr>
      <w:r w:rsidRPr="00A57F1B">
        <w:rPr>
          <w:szCs w:val="20"/>
        </w:rPr>
        <w:t xml:space="preserve">to obtain, effect and keep effective, all permissions, licenses and permits and to pay all </w:t>
      </w:r>
      <w:del w:id="205" w:author="Anuraag H Kothari" w:date="2015-04-02T10:06:00Z">
        <w:r w:rsidRPr="00A57F1B" w:rsidDel="004408D0">
          <w:rPr>
            <w:szCs w:val="20"/>
          </w:rPr>
          <w:delText xml:space="preserve">rates, </w:delText>
        </w:r>
      </w:del>
      <w:ins w:id="206" w:author="Anuraag H Kothari" w:date="2015-04-02T10:06:00Z">
        <w:r w:rsidR="004408D0">
          <w:rPr>
            <w:szCs w:val="20"/>
          </w:rPr>
          <w:t>R</w:t>
        </w:r>
      </w:ins>
      <w:del w:id="207" w:author="Anuraag H Kothari" w:date="2015-04-02T10:06:00Z">
        <w:r w:rsidRPr="00A57F1B" w:rsidDel="004408D0">
          <w:rPr>
            <w:szCs w:val="20"/>
          </w:rPr>
          <w:delText>r</w:delText>
        </w:r>
      </w:del>
      <w:r w:rsidRPr="00A57F1B">
        <w:rPr>
          <w:szCs w:val="20"/>
        </w:rPr>
        <w:t xml:space="preserve">ents, taxes and charges, which may from to time be required in connection with the </w:t>
      </w:r>
      <w:r w:rsidR="00115796" w:rsidRPr="00A57F1B">
        <w:rPr>
          <w:szCs w:val="20"/>
        </w:rPr>
        <w:t>use of the Equipment</w:t>
      </w:r>
      <w:del w:id="208" w:author="Anuraag H Kothari" w:date="2015-04-02T10:05:00Z">
        <w:r w:rsidRPr="00A57F1B" w:rsidDel="004408D0">
          <w:rPr>
            <w:szCs w:val="20"/>
          </w:rPr>
          <w:delText xml:space="preserve"> and in relation to the premises where </w:delText>
        </w:r>
        <w:r w:rsidR="00115796" w:rsidRPr="00A57F1B" w:rsidDel="004408D0">
          <w:rPr>
            <w:szCs w:val="20"/>
          </w:rPr>
          <w:delText>the Equipment is</w:delText>
        </w:r>
        <w:r w:rsidRPr="00A57F1B" w:rsidDel="004408D0">
          <w:rPr>
            <w:szCs w:val="20"/>
          </w:rPr>
          <w:delText xml:space="preserve"> kept</w:delText>
        </w:r>
      </w:del>
      <w:r w:rsidRPr="00A57F1B">
        <w:rPr>
          <w:szCs w:val="20"/>
        </w:rPr>
        <w:t>;</w:t>
      </w:r>
    </w:p>
    <w:p w:rsidR="008C5DF1" w:rsidRPr="00A57F1B" w:rsidRDefault="008C5DF1" w:rsidP="00055358">
      <w:pPr>
        <w:pStyle w:val="ListParagraph"/>
        <w:tabs>
          <w:tab w:val="left" w:pos="810"/>
        </w:tabs>
        <w:spacing w:before="120" w:after="120"/>
        <w:contextualSpacing w:val="0"/>
        <w:jc w:val="both"/>
        <w:rPr>
          <w:szCs w:val="20"/>
        </w:rPr>
        <w:pPrChange w:id="209" w:author="Anuraag H Kothari" w:date="2015-04-02T10:14:00Z">
          <w:pPr>
            <w:pStyle w:val="ListParagraph"/>
            <w:numPr>
              <w:ilvl w:val="2"/>
              <w:numId w:val="2"/>
            </w:numPr>
            <w:tabs>
              <w:tab w:val="left" w:pos="810"/>
            </w:tabs>
            <w:spacing w:before="120" w:after="120"/>
            <w:ind w:hanging="720"/>
            <w:contextualSpacing w:val="0"/>
            <w:jc w:val="both"/>
          </w:pPr>
        </w:pPrChange>
      </w:pPr>
    </w:p>
    <w:p w:rsidR="008A0535" w:rsidRDefault="008A0535" w:rsidP="00055358">
      <w:pPr>
        <w:pStyle w:val="ListParagraph"/>
        <w:numPr>
          <w:ilvl w:val="2"/>
          <w:numId w:val="2"/>
        </w:numPr>
        <w:tabs>
          <w:tab w:val="left" w:pos="810"/>
        </w:tabs>
        <w:spacing w:before="120" w:after="120"/>
        <w:ind w:left="720" w:hanging="720"/>
        <w:contextualSpacing w:val="0"/>
        <w:jc w:val="both"/>
        <w:rPr>
          <w:ins w:id="210" w:author="Anuraag H Kothari" w:date="2015-04-02T10:09:00Z"/>
          <w:szCs w:val="20"/>
        </w:rPr>
        <w:pPrChange w:id="211" w:author="Anuraag H Kothari" w:date="2015-04-02T10:14:00Z">
          <w:pPr>
            <w:pStyle w:val="ListParagraph"/>
            <w:numPr>
              <w:ilvl w:val="2"/>
              <w:numId w:val="2"/>
            </w:numPr>
            <w:tabs>
              <w:tab w:val="left" w:pos="810"/>
            </w:tabs>
            <w:spacing w:before="120" w:after="120"/>
            <w:ind w:hanging="720"/>
            <w:contextualSpacing w:val="0"/>
            <w:jc w:val="both"/>
          </w:pPr>
        </w:pPrChange>
      </w:pPr>
      <w:r w:rsidRPr="00A57F1B">
        <w:rPr>
          <w:szCs w:val="20"/>
        </w:rPr>
        <w:t xml:space="preserve">not to sell or offer for sale, assign, mortgage, pledge, sublet, lend or otherwise deal with or dispose of the </w:t>
      </w:r>
      <w:r w:rsidR="00115796" w:rsidRPr="00A57F1B">
        <w:rPr>
          <w:szCs w:val="20"/>
        </w:rPr>
        <w:t>Equipment</w:t>
      </w:r>
      <w:r w:rsidRPr="00A57F1B">
        <w:rPr>
          <w:szCs w:val="20"/>
        </w:rPr>
        <w:t>, nor allow the creation of any charge or lien over them;</w:t>
      </w:r>
    </w:p>
    <w:p w:rsidR="008C5DF1" w:rsidRPr="008C5DF1" w:rsidRDefault="008C5DF1" w:rsidP="00055358">
      <w:pPr>
        <w:pStyle w:val="ListParagraph"/>
        <w:ind w:left="0"/>
        <w:rPr>
          <w:ins w:id="212" w:author="Anuraag H Kothari" w:date="2015-04-02T10:09:00Z"/>
          <w:szCs w:val="20"/>
          <w:rPrChange w:id="213" w:author="Anuraag H Kothari" w:date="2015-04-02T10:09:00Z">
            <w:rPr>
              <w:ins w:id="214" w:author="Anuraag H Kothari" w:date="2015-04-02T10:09:00Z"/>
            </w:rPr>
          </w:rPrChange>
        </w:rPr>
        <w:pPrChange w:id="215" w:author="Anuraag H Kothari" w:date="2015-04-02T10:14:00Z">
          <w:pPr>
            <w:pStyle w:val="ListParagraph"/>
            <w:numPr>
              <w:ilvl w:val="2"/>
              <w:numId w:val="2"/>
            </w:numPr>
            <w:tabs>
              <w:tab w:val="left" w:pos="810"/>
            </w:tabs>
            <w:spacing w:before="120" w:after="120"/>
            <w:ind w:left="1440" w:hanging="720"/>
            <w:contextualSpacing w:val="0"/>
            <w:jc w:val="both"/>
          </w:pPr>
        </w:pPrChange>
      </w:pPr>
    </w:p>
    <w:p w:rsidR="008C5DF1" w:rsidRPr="00A57F1B" w:rsidDel="008C5DF1" w:rsidRDefault="008C5DF1" w:rsidP="00055358">
      <w:pPr>
        <w:pStyle w:val="ListParagraph"/>
        <w:numPr>
          <w:ilvl w:val="2"/>
          <w:numId w:val="2"/>
        </w:numPr>
        <w:tabs>
          <w:tab w:val="left" w:pos="810"/>
        </w:tabs>
        <w:spacing w:before="120" w:after="120"/>
        <w:ind w:left="720" w:hanging="720"/>
        <w:contextualSpacing w:val="0"/>
        <w:jc w:val="both"/>
        <w:rPr>
          <w:del w:id="216" w:author="Anuraag H Kothari" w:date="2015-04-02T10:09:00Z"/>
          <w:szCs w:val="20"/>
        </w:rPr>
        <w:pPrChange w:id="217" w:author="Anuraag H Kothari" w:date="2015-04-02T10:14:00Z">
          <w:pPr>
            <w:pStyle w:val="ListParagraph"/>
            <w:numPr>
              <w:ilvl w:val="2"/>
              <w:numId w:val="2"/>
            </w:numPr>
            <w:tabs>
              <w:tab w:val="left" w:pos="810"/>
            </w:tabs>
            <w:spacing w:before="120" w:after="120"/>
            <w:ind w:hanging="720"/>
            <w:contextualSpacing w:val="0"/>
            <w:jc w:val="both"/>
          </w:pPr>
        </w:pPrChange>
      </w:pPr>
    </w:p>
    <w:p w:rsidR="008A0535" w:rsidRDefault="00706157" w:rsidP="00055358">
      <w:pPr>
        <w:pStyle w:val="ListParagraph"/>
        <w:numPr>
          <w:ilvl w:val="2"/>
          <w:numId w:val="2"/>
        </w:numPr>
        <w:tabs>
          <w:tab w:val="left" w:pos="810"/>
        </w:tabs>
        <w:spacing w:before="120" w:after="120"/>
        <w:ind w:left="720" w:hanging="720"/>
        <w:contextualSpacing w:val="0"/>
        <w:jc w:val="both"/>
        <w:rPr>
          <w:ins w:id="218" w:author="Anuraag H Kothari" w:date="2015-04-02T10:09:00Z"/>
          <w:szCs w:val="20"/>
        </w:rPr>
        <w:pPrChange w:id="219" w:author="Anuraag H Kothari" w:date="2015-04-02T10:14:00Z">
          <w:pPr>
            <w:pStyle w:val="ListParagraph"/>
            <w:numPr>
              <w:ilvl w:val="2"/>
              <w:numId w:val="2"/>
            </w:numPr>
            <w:tabs>
              <w:tab w:val="left" w:pos="810"/>
            </w:tabs>
            <w:spacing w:before="120" w:after="120"/>
            <w:ind w:hanging="720"/>
            <w:contextualSpacing w:val="0"/>
            <w:jc w:val="both"/>
          </w:pPr>
        </w:pPrChange>
      </w:pPr>
      <w:r w:rsidRPr="00A57F1B">
        <w:rPr>
          <w:szCs w:val="20"/>
        </w:rPr>
        <w:t>n</w:t>
      </w:r>
      <w:r w:rsidR="008A0535" w:rsidRPr="00A57F1B">
        <w:rPr>
          <w:szCs w:val="20"/>
        </w:rPr>
        <w:t xml:space="preserve">ot </w:t>
      </w:r>
      <w:r w:rsidRPr="00A57F1B">
        <w:rPr>
          <w:szCs w:val="20"/>
        </w:rPr>
        <w:t xml:space="preserve">to </w:t>
      </w:r>
      <w:r w:rsidR="008A0535" w:rsidRPr="00A57F1B">
        <w:rPr>
          <w:szCs w:val="20"/>
        </w:rPr>
        <w:t xml:space="preserve">affix or cause to be affixed permanently, the </w:t>
      </w:r>
      <w:r w:rsidR="00115796" w:rsidRPr="00A57F1B">
        <w:rPr>
          <w:szCs w:val="20"/>
        </w:rPr>
        <w:t>Equipment</w:t>
      </w:r>
      <w:r w:rsidR="008A0535" w:rsidRPr="00A57F1B">
        <w:rPr>
          <w:szCs w:val="20"/>
        </w:rPr>
        <w:t xml:space="preserve"> to any immovable property </w:t>
      </w:r>
      <w:r w:rsidR="00115796" w:rsidRPr="00A57F1B">
        <w:rPr>
          <w:szCs w:val="20"/>
        </w:rPr>
        <w:t xml:space="preserve">that may </w:t>
      </w:r>
      <w:r w:rsidR="008A0535" w:rsidRPr="00A57F1B">
        <w:rPr>
          <w:szCs w:val="20"/>
        </w:rPr>
        <w:t>in an</w:t>
      </w:r>
      <w:r w:rsidR="00115796" w:rsidRPr="00A57F1B">
        <w:rPr>
          <w:szCs w:val="20"/>
        </w:rPr>
        <w:t>y way impair the identification</w:t>
      </w:r>
      <w:r w:rsidR="008A0535" w:rsidRPr="00A57F1B">
        <w:rPr>
          <w:szCs w:val="20"/>
        </w:rPr>
        <w:t>, ascertain</w:t>
      </w:r>
      <w:r w:rsidR="00115796" w:rsidRPr="00A57F1B">
        <w:rPr>
          <w:szCs w:val="20"/>
        </w:rPr>
        <w:t>ment</w:t>
      </w:r>
      <w:r w:rsidR="008A0535" w:rsidRPr="00A57F1B">
        <w:rPr>
          <w:szCs w:val="20"/>
        </w:rPr>
        <w:t>, s</w:t>
      </w:r>
      <w:r w:rsidR="00115796" w:rsidRPr="00A57F1B">
        <w:rPr>
          <w:szCs w:val="20"/>
        </w:rPr>
        <w:t>everability and redelivery</w:t>
      </w:r>
      <w:r w:rsidR="008A0535" w:rsidRPr="00A57F1B">
        <w:rPr>
          <w:szCs w:val="20"/>
        </w:rPr>
        <w:t xml:space="preserve"> of the </w:t>
      </w:r>
      <w:r w:rsidR="00115796" w:rsidRPr="00A57F1B">
        <w:rPr>
          <w:szCs w:val="20"/>
        </w:rPr>
        <w:t>Equipment</w:t>
      </w:r>
      <w:r w:rsidR="008A0535" w:rsidRPr="00A57F1B">
        <w:rPr>
          <w:szCs w:val="20"/>
        </w:rPr>
        <w:t xml:space="preserve">. </w:t>
      </w:r>
    </w:p>
    <w:p w:rsidR="008C5DF1" w:rsidRPr="00A57F1B" w:rsidRDefault="008C5DF1" w:rsidP="00055358">
      <w:pPr>
        <w:pStyle w:val="ListParagraph"/>
        <w:tabs>
          <w:tab w:val="left" w:pos="810"/>
        </w:tabs>
        <w:spacing w:before="120" w:after="120"/>
        <w:contextualSpacing w:val="0"/>
        <w:jc w:val="both"/>
        <w:rPr>
          <w:szCs w:val="20"/>
        </w:rPr>
        <w:pPrChange w:id="220" w:author="Anuraag H Kothari" w:date="2015-04-02T10:14:00Z">
          <w:pPr>
            <w:pStyle w:val="ListParagraph"/>
            <w:numPr>
              <w:ilvl w:val="2"/>
              <w:numId w:val="2"/>
            </w:numPr>
            <w:tabs>
              <w:tab w:val="left" w:pos="810"/>
            </w:tabs>
            <w:spacing w:before="120" w:after="120"/>
            <w:ind w:hanging="720"/>
            <w:contextualSpacing w:val="0"/>
            <w:jc w:val="both"/>
          </w:pPr>
        </w:pPrChange>
      </w:pPr>
    </w:p>
    <w:p w:rsidR="008A0535" w:rsidRDefault="008A0535" w:rsidP="00055358">
      <w:pPr>
        <w:pStyle w:val="ListParagraph"/>
        <w:numPr>
          <w:ilvl w:val="2"/>
          <w:numId w:val="2"/>
        </w:numPr>
        <w:tabs>
          <w:tab w:val="left" w:pos="810"/>
        </w:tabs>
        <w:spacing w:before="120" w:after="120"/>
        <w:ind w:left="720" w:hanging="720"/>
        <w:contextualSpacing w:val="0"/>
        <w:jc w:val="both"/>
        <w:rPr>
          <w:ins w:id="221" w:author="Anuraag H Kothari" w:date="2015-04-02T10:09:00Z"/>
          <w:szCs w:val="20"/>
        </w:rPr>
        <w:pPrChange w:id="222" w:author="Anuraag H Kothari" w:date="2015-04-02T10:14:00Z">
          <w:pPr>
            <w:pStyle w:val="ListParagraph"/>
            <w:numPr>
              <w:ilvl w:val="2"/>
              <w:numId w:val="2"/>
            </w:numPr>
            <w:tabs>
              <w:tab w:val="left" w:pos="810"/>
            </w:tabs>
            <w:spacing w:before="120" w:after="120"/>
            <w:ind w:hanging="720"/>
            <w:contextualSpacing w:val="0"/>
            <w:jc w:val="both"/>
          </w:pPr>
        </w:pPrChange>
      </w:pPr>
      <w:r w:rsidRPr="00A57F1B">
        <w:rPr>
          <w:szCs w:val="20"/>
        </w:rPr>
        <w:t xml:space="preserve">to ensure that if the </w:t>
      </w:r>
      <w:r w:rsidR="00706157" w:rsidRPr="00A57F1B">
        <w:rPr>
          <w:szCs w:val="20"/>
        </w:rPr>
        <w:t>Equipment</w:t>
      </w:r>
      <w:r w:rsidRPr="00A57F1B">
        <w:rPr>
          <w:szCs w:val="20"/>
        </w:rPr>
        <w:t xml:space="preserve"> </w:t>
      </w:r>
      <w:r w:rsidR="00706157" w:rsidRPr="00A57F1B">
        <w:rPr>
          <w:szCs w:val="20"/>
        </w:rPr>
        <w:t>is</w:t>
      </w:r>
      <w:r w:rsidRPr="00A57F1B">
        <w:rPr>
          <w:szCs w:val="20"/>
        </w:rPr>
        <w:t xml:space="preserve"> affixed to any land or building </w:t>
      </w:r>
      <w:r w:rsidR="00706157" w:rsidRPr="00A57F1B">
        <w:rPr>
          <w:szCs w:val="20"/>
        </w:rPr>
        <w:t>it</w:t>
      </w:r>
      <w:r w:rsidRPr="00A57F1B">
        <w:rPr>
          <w:szCs w:val="20"/>
        </w:rPr>
        <w:t xml:space="preserve"> shall be capable of being removed </w:t>
      </w:r>
      <w:del w:id="223" w:author="Anuraag H Kothari" w:date="2015-04-02T10:06:00Z">
        <w:r w:rsidRPr="00A57F1B" w:rsidDel="004408D0">
          <w:rPr>
            <w:szCs w:val="20"/>
          </w:rPr>
          <w:delText xml:space="preserve">without material injury to such land or building </w:delText>
        </w:r>
      </w:del>
      <w:r w:rsidRPr="00A57F1B">
        <w:rPr>
          <w:szCs w:val="20"/>
        </w:rPr>
        <w:t xml:space="preserve">and to take all necessary steps to prevent title to the </w:t>
      </w:r>
      <w:r w:rsidR="00706157" w:rsidRPr="00A57F1B">
        <w:rPr>
          <w:szCs w:val="20"/>
        </w:rPr>
        <w:t>Equipment</w:t>
      </w:r>
      <w:r w:rsidRPr="00A57F1B">
        <w:rPr>
          <w:szCs w:val="20"/>
        </w:rPr>
        <w:t xml:space="preserve"> from passing to the landlord of such land or building;</w:t>
      </w:r>
    </w:p>
    <w:p w:rsidR="008C5DF1" w:rsidRPr="008C5DF1" w:rsidRDefault="008C5DF1" w:rsidP="00055358">
      <w:pPr>
        <w:pStyle w:val="ListParagraph"/>
        <w:ind w:left="0"/>
        <w:rPr>
          <w:ins w:id="224" w:author="Anuraag H Kothari" w:date="2015-04-02T10:09:00Z"/>
          <w:szCs w:val="20"/>
          <w:rPrChange w:id="225" w:author="Anuraag H Kothari" w:date="2015-04-02T10:09:00Z">
            <w:rPr>
              <w:ins w:id="226" w:author="Anuraag H Kothari" w:date="2015-04-02T10:09:00Z"/>
            </w:rPr>
          </w:rPrChange>
        </w:rPr>
        <w:pPrChange w:id="227" w:author="Anuraag H Kothari" w:date="2015-04-02T10:14:00Z">
          <w:pPr>
            <w:pStyle w:val="ListParagraph"/>
            <w:numPr>
              <w:ilvl w:val="2"/>
              <w:numId w:val="2"/>
            </w:numPr>
            <w:tabs>
              <w:tab w:val="left" w:pos="810"/>
            </w:tabs>
            <w:spacing w:before="120" w:after="120"/>
            <w:ind w:left="1440" w:hanging="720"/>
            <w:contextualSpacing w:val="0"/>
            <w:jc w:val="both"/>
          </w:pPr>
        </w:pPrChange>
      </w:pPr>
    </w:p>
    <w:p w:rsidR="008C5DF1" w:rsidRPr="00A57F1B" w:rsidRDefault="008C5DF1" w:rsidP="00055358">
      <w:pPr>
        <w:pStyle w:val="ListParagraph"/>
        <w:tabs>
          <w:tab w:val="left" w:pos="810"/>
        </w:tabs>
        <w:spacing w:before="120" w:after="120"/>
        <w:contextualSpacing w:val="0"/>
        <w:jc w:val="both"/>
        <w:rPr>
          <w:szCs w:val="20"/>
        </w:rPr>
        <w:pPrChange w:id="228" w:author="Anuraag H Kothari" w:date="2015-04-02T10:14:00Z">
          <w:pPr>
            <w:pStyle w:val="ListParagraph"/>
            <w:numPr>
              <w:ilvl w:val="2"/>
              <w:numId w:val="2"/>
            </w:numPr>
            <w:tabs>
              <w:tab w:val="left" w:pos="810"/>
            </w:tabs>
            <w:spacing w:before="120" w:after="120"/>
            <w:ind w:hanging="720"/>
            <w:contextualSpacing w:val="0"/>
            <w:jc w:val="both"/>
          </w:pPr>
        </w:pPrChange>
      </w:pPr>
    </w:p>
    <w:p w:rsidR="008A0535" w:rsidRDefault="008A0535" w:rsidP="00055358">
      <w:pPr>
        <w:pStyle w:val="ListParagraph"/>
        <w:numPr>
          <w:ilvl w:val="2"/>
          <w:numId w:val="2"/>
        </w:numPr>
        <w:tabs>
          <w:tab w:val="left" w:pos="810"/>
        </w:tabs>
        <w:spacing w:before="120" w:after="120"/>
        <w:ind w:left="720" w:hanging="720"/>
        <w:contextualSpacing w:val="0"/>
        <w:jc w:val="both"/>
        <w:rPr>
          <w:ins w:id="229" w:author="Anuraag H Kothari" w:date="2015-04-02T10:09:00Z"/>
          <w:szCs w:val="20"/>
        </w:rPr>
        <w:pPrChange w:id="230" w:author="Anuraag H Kothari" w:date="2015-04-02T10:14:00Z">
          <w:pPr>
            <w:pStyle w:val="ListParagraph"/>
            <w:numPr>
              <w:ilvl w:val="2"/>
              <w:numId w:val="2"/>
            </w:numPr>
            <w:tabs>
              <w:tab w:val="left" w:pos="810"/>
            </w:tabs>
            <w:spacing w:before="120" w:after="120"/>
            <w:ind w:hanging="720"/>
            <w:contextualSpacing w:val="0"/>
            <w:jc w:val="both"/>
          </w:pPr>
        </w:pPrChange>
      </w:pPr>
      <w:r w:rsidRPr="00A57F1B">
        <w:rPr>
          <w:szCs w:val="20"/>
        </w:rPr>
        <w:t xml:space="preserve">to repair and make good any damage caused </w:t>
      </w:r>
      <w:r w:rsidR="0037688D">
        <w:rPr>
          <w:szCs w:val="20"/>
        </w:rPr>
        <w:t xml:space="preserve">to the Equipment </w:t>
      </w:r>
      <w:r w:rsidRPr="00A57F1B">
        <w:rPr>
          <w:szCs w:val="20"/>
        </w:rPr>
        <w:t xml:space="preserve">by the affixation of the </w:t>
      </w:r>
      <w:r w:rsidR="00935188" w:rsidRPr="00A57F1B">
        <w:rPr>
          <w:szCs w:val="20"/>
        </w:rPr>
        <w:t>Equipment</w:t>
      </w:r>
      <w:r w:rsidRPr="00A57F1B">
        <w:rPr>
          <w:szCs w:val="20"/>
        </w:rPr>
        <w:t xml:space="preserve"> to, or their removal from, any land or building (whether such affixation or removal is effected by</w:t>
      </w:r>
      <w:r w:rsidR="00935188" w:rsidRPr="00A57F1B">
        <w:rPr>
          <w:szCs w:val="20"/>
        </w:rPr>
        <w:t xml:space="preserve"> Equipment Lessor</w:t>
      </w:r>
      <w:r w:rsidRPr="00A57F1B">
        <w:rPr>
          <w:szCs w:val="20"/>
        </w:rPr>
        <w:t xml:space="preserve"> or the </w:t>
      </w:r>
      <w:r w:rsidR="00935188" w:rsidRPr="00A57F1B">
        <w:rPr>
          <w:szCs w:val="20"/>
        </w:rPr>
        <w:t>Equipment Lessee</w:t>
      </w:r>
      <w:r w:rsidRPr="00A57F1B">
        <w:rPr>
          <w:szCs w:val="20"/>
        </w:rPr>
        <w:t>)</w:t>
      </w:r>
      <w:del w:id="231" w:author="Anuraag H Kothari" w:date="2015-04-02T10:07:00Z">
        <w:r w:rsidRPr="00A57F1B" w:rsidDel="008C5DF1">
          <w:rPr>
            <w:szCs w:val="20"/>
          </w:rPr>
          <w:delText xml:space="preserve"> and to indemnify </w:delText>
        </w:r>
        <w:r w:rsidR="00935188" w:rsidRPr="00A57F1B" w:rsidDel="008C5DF1">
          <w:rPr>
            <w:szCs w:val="20"/>
          </w:rPr>
          <w:delText xml:space="preserve">Equipment Lessor </w:delText>
        </w:r>
        <w:r w:rsidRPr="00A57F1B" w:rsidDel="008C5DF1">
          <w:rPr>
            <w:szCs w:val="20"/>
          </w:rPr>
          <w:delText>against all loss, damage or liability it may incur or sustain as a result of such affixation or removal</w:delText>
        </w:r>
      </w:del>
      <w:r w:rsidRPr="00A57F1B">
        <w:rPr>
          <w:szCs w:val="20"/>
        </w:rPr>
        <w:t>;</w:t>
      </w:r>
    </w:p>
    <w:p w:rsidR="008C5DF1" w:rsidRPr="00A57F1B" w:rsidRDefault="008C5DF1" w:rsidP="00055358">
      <w:pPr>
        <w:pStyle w:val="ListParagraph"/>
        <w:tabs>
          <w:tab w:val="left" w:pos="810"/>
        </w:tabs>
        <w:spacing w:before="120" w:after="120"/>
        <w:contextualSpacing w:val="0"/>
        <w:jc w:val="both"/>
        <w:rPr>
          <w:szCs w:val="20"/>
        </w:rPr>
        <w:pPrChange w:id="232" w:author="Anuraag H Kothari" w:date="2015-04-02T10:14:00Z">
          <w:pPr>
            <w:pStyle w:val="ListParagraph"/>
            <w:numPr>
              <w:ilvl w:val="2"/>
              <w:numId w:val="2"/>
            </w:numPr>
            <w:tabs>
              <w:tab w:val="left" w:pos="810"/>
            </w:tabs>
            <w:spacing w:before="120" w:after="120"/>
            <w:ind w:hanging="720"/>
            <w:contextualSpacing w:val="0"/>
            <w:jc w:val="both"/>
          </w:pPr>
        </w:pPrChange>
      </w:pPr>
    </w:p>
    <w:p w:rsidR="008A0535" w:rsidRDefault="008A0535" w:rsidP="00055358">
      <w:pPr>
        <w:pStyle w:val="ListParagraph"/>
        <w:numPr>
          <w:ilvl w:val="2"/>
          <w:numId w:val="2"/>
        </w:numPr>
        <w:tabs>
          <w:tab w:val="left" w:pos="810"/>
        </w:tabs>
        <w:spacing w:before="120" w:after="120"/>
        <w:ind w:left="720" w:hanging="720"/>
        <w:contextualSpacing w:val="0"/>
        <w:jc w:val="both"/>
        <w:rPr>
          <w:ins w:id="233" w:author="Anuraag H Kothari" w:date="2015-04-02T10:09:00Z"/>
          <w:szCs w:val="20"/>
        </w:rPr>
        <w:pPrChange w:id="234" w:author="Anuraag H Kothari" w:date="2015-04-02T10:14:00Z">
          <w:pPr>
            <w:pStyle w:val="ListParagraph"/>
            <w:numPr>
              <w:ilvl w:val="2"/>
              <w:numId w:val="2"/>
            </w:numPr>
            <w:tabs>
              <w:tab w:val="left" w:pos="810"/>
            </w:tabs>
            <w:spacing w:before="120" w:after="120"/>
            <w:ind w:hanging="720"/>
            <w:contextualSpacing w:val="0"/>
            <w:jc w:val="both"/>
          </w:pPr>
        </w:pPrChange>
      </w:pPr>
      <w:r w:rsidRPr="00A57F1B">
        <w:rPr>
          <w:szCs w:val="20"/>
        </w:rPr>
        <w:t xml:space="preserve">to defend the </w:t>
      </w:r>
      <w:r w:rsidR="00935188" w:rsidRPr="00A57F1B">
        <w:rPr>
          <w:szCs w:val="20"/>
        </w:rPr>
        <w:t>Equipment</w:t>
      </w:r>
      <w:r w:rsidRPr="00A57F1B">
        <w:rPr>
          <w:szCs w:val="20"/>
        </w:rPr>
        <w:t xml:space="preserve"> and </w:t>
      </w:r>
      <w:r w:rsidR="00935188" w:rsidRPr="00A57F1B">
        <w:rPr>
          <w:szCs w:val="20"/>
        </w:rPr>
        <w:t>the Equipment Lessor</w:t>
      </w:r>
      <w:r w:rsidRPr="00A57F1B">
        <w:rPr>
          <w:szCs w:val="20"/>
        </w:rPr>
        <w:t xml:space="preserve">’s title thereto against the claims and demands of all other parties claiming the same through or against the </w:t>
      </w:r>
      <w:r w:rsidR="00935188" w:rsidRPr="00A57F1B">
        <w:rPr>
          <w:szCs w:val="20"/>
        </w:rPr>
        <w:t>Equipment Lessee</w:t>
      </w:r>
      <w:r w:rsidRPr="00A57F1B">
        <w:rPr>
          <w:szCs w:val="20"/>
        </w:rPr>
        <w:t xml:space="preserve">; </w:t>
      </w:r>
      <w:ins w:id="235" w:author="Anuraag H Kothari" w:date="2015-04-02T10:14:00Z">
        <w:r w:rsidR="00055358">
          <w:rPr>
            <w:szCs w:val="20"/>
          </w:rPr>
          <w:t>and</w:t>
        </w:r>
      </w:ins>
      <w:r w:rsidRPr="00A57F1B">
        <w:rPr>
          <w:szCs w:val="20"/>
        </w:rPr>
        <w:t xml:space="preserve"> </w:t>
      </w:r>
    </w:p>
    <w:p w:rsidR="008C5DF1" w:rsidRPr="008C5DF1" w:rsidRDefault="008C5DF1" w:rsidP="00055358">
      <w:pPr>
        <w:pStyle w:val="ListParagraph"/>
        <w:ind w:left="0"/>
        <w:rPr>
          <w:ins w:id="236" w:author="Anuraag H Kothari" w:date="2015-04-02T10:09:00Z"/>
          <w:szCs w:val="20"/>
          <w:rPrChange w:id="237" w:author="Anuraag H Kothari" w:date="2015-04-02T10:09:00Z">
            <w:rPr>
              <w:ins w:id="238" w:author="Anuraag H Kothari" w:date="2015-04-02T10:09:00Z"/>
            </w:rPr>
          </w:rPrChange>
        </w:rPr>
        <w:pPrChange w:id="239" w:author="Anuraag H Kothari" w:date="2015-04-02T10:14:00Z">
          <w:pPr>
            <w:pStyle w:val="ListParagraph"/>
            <w:numPr>
              <w:ilvl w:val="2"/>
              <w:numId w:val="2"/>
            </w:numPr>
            <w:tabs>
              <w:tab w:val="left" w:pos="810"/>
            </w:tabs>
            <w:spacing w:before="120" w:after="120"/>
            <w:ind w:left="1440" w:hanging="720"/>
            <w:contextualSpacing w:val="0"/>
            <w:jc w:val="both"/>
          </w:pPr>
        </w:pPrChange>
      </w:pPr>
    </w:p>
    <w:p w:rsidR="008C5DF1" w:rsidRPr="008C5DF1" w:rsidDel="008C5DF1" w:rsidRDefault="008C5DF1" w:rsidP="00055358">
      <w:pPr>
        <w:tabs>
          <w:tab w:val="left" w:pos="810"/>
        </w:tabs>
        <w:spacing w:before="120" w:after="120"/>
        <w:jc w:val="both"/>
        <w:rPr>
          <w:del w:id="240" w:author="Anuraag H Kothari" w:date="2015-04-02T10:09:00Z"/>
          <w:szCs w:val="20"/>
          <w:rPrChange w:id="241" w:author="Anuraag H Kothari" w:date="2015-04-02T10:09:00Z">
            <w:rPr>
              <w:del w:id="242" w:author="Anuraag H Kothari" w:date="2015-04-02T10:09:00Z"/>
            </w:rPr>
          </w:rPrChange>
        </w:rPr>
        <w:pPrChange w:id="243" w:author="Anuraag H Kothari" w:date="2015-04-02T10:14:00Z">
          <w:pPr>
            <w:pStyle w:val="ListParagraph"/>
            <w:numPr>
              <w:ilvl w:val="2"/>
              <w:numId w:val="2"/>
            </w:numPr>
            <w:tabs>
              <w:tab w:val="left" w:pos="810"/>
            </w:tabs>
            <w:spacing w:before="120" w:after="120"/>
            <w:ind w:hanging="720"/>
            <w:contextualSpacing w:val="0"/>
            <w:jc w:val="both"/>
          </w:pPr>
        </w:pPrChange>
      </w:pPr>
    </w:p>
    <w:p w:rsidR="008A0535" w:rsidRDefault="008A0535" w:rsidP="00055358">
      <w:pPr>
        <w:pStyle w:val="ListParagraph"/>
        <w:numPr>
          <w:ilvl w:val="2"/>
          <w:numId w:val="2"/>
        </w:numPr>
        <w:tabs>
          <w:tab w:val="left" w:pos="810"/>
        </w:tabs>
        <w:spacing w:before="120" w:after="120"/>
        <w:ind w:left="720" w:hanging="720"/>
        <w:contextualSpacing w:val="0"/>
        <w:jc w:val="both"/>
        <w:rPr>
          <w:ins w:id="244" w:author="Anuraag H Kothari" w:date="2015-04-02T10:09:00Z"/>
          <w:szCs w:val="20"/>
        </w:rPr>
        <w:pPrChange w:id="245" w:author="Anuraag H Kothari" w:date="2015-04-02T10:14:00Z">
          <w:pPr>
            <w:pStyle w:val="ListParagraph"/>
            <w:numPr>
              <w:ilvl w:val="2"/>
              <w:numId w:val="2"/>
            </w:numPr>
            <w:tabs>
              <w:tab w:val="left" w:pos="810"/>
            </w:tabs>
            <w:spacing w:before="120" w:after="120"/>
            <w:ind w:hanging="720"/>
            <w:contextualSpacing w:val="0"/>
            <w:jc w:val="both"/>
          </w:pPr>
        </w:pPrChange>
      </w:pPr>
      <w:r w:rsidRPr="00A57F1B">
        <w:rPr>
          <w:szCs w:val="20"/>
        </w:rPr>
        <w:lastRenderedPageBreak/>
        <w:t xml:space="preserve">to have prominently affixed to each </w:t>
      </w:r>
      <w:r w:rsidR="00935188" w:rsidRPr="00A57F1B">
        <w:rPr>
          <w:szCs w:val="20"/>
        </w:rPr>
        <w:t xml:space="preserve">Equipment a label </w:t>
      </w:r>
      <w:del w:id="246" w:author="Anuraag H Kothari" w:date="2015-04-02T10:08:00Z">
        <w:r w:rsidR="00935188" w:rsidRPr="00A57F1B" w:rsidDel="008C5DF1">
          <w:rPr>
            <w:szCs w:val="20"/>
          </w:rPr>
          <w:delText xml:space="preserve">as follows: </w:delText>
        </w:r>
        <w:r w:rsidRPr="00A57F1B" w:rsidDel="008C5DF1">
          <w:rPr>
            <w:i/>
            <w:szCs w:val="20"/>
          </w:rPr>
          <w:delText xml:space="preserve">“Owned and rented by </w:delText>
        </w:r>
        <w:r w:rsidR="00935188" w:rsidRPr="00A57F1B" w:rsidDel="008C5DF1">
          <w:rPr>
            <w:i/>
            <w:szCs w:val="20"/>
            <w:highlight w:val="yellow"/>
          </w:rPr>
          <w:delText>Huntsman</w:delText>
        </w:r>
        <w:r w:rsidRPr="00A57F1B" w:rsidDel="008C5DF1">
          <w:rPr>
            <w:i/>
            <w:szCs w:val="20"/>
          </w:rPr>
          <w:delText>”</w:delText>
        </w:r>
      </w:del>
      <w:ins w:id="247" w:author="Anuraag H Kothari" w:date="2015-04-02T10:08:00Z">
        <w:r w:rsidR="008C5DF1">
          <w:rPr>
            <w:szCs w:val="20"/>
          </w:rPr>
          <w:t>indicating that such Equipment is the property of Huntsman</w:t>
        </w:r>
      </w:ins>
      <w:r w:rsidRPr="00A57F1B">
        <w:rPr>
          <w:i/>
          <w:szCs w:val="20"/>
        </w:rPr>
        <w:t xml:space="preserve"> </w:t>
      </w:r>
      <w:r w:rsidRPr="00A57F1B">
        <w:rPr>
          <w:szCs w:val="20"/>
        </w:rPr>
        <w:t>and not allow or permit the same to be removed or defaced.</w:t>
      </w:r>
    </w:p>
    <w:p w:rsidR="008C5DF1" w:rsidRPr="00A57F1B" w:rsidRDefault="008C5DF1" w:rsidP="008C5DF1">
      <w:pPr>
        <w:pStyle w:val="ListParagraph"/>
        <w:tabs>
          <w:tab w:val="left" w:pos="810"/>
        </w:tabs>
        <w:spacing w:before="120" w:after="120"/>
        <w:ind w:left="1440"/>
        <w:contextualSpacing w:val="0"/>
        <w:jc w:val="both"/>
        <w:rPr>
          <w:szCs w:val="20"/>
        </w:rPr>
        <w:pPrChange w:id="248" w:author="Anuraag H Kothari" w:date="2015-04-02T10:09:00Z">
          <w:pPr>
            <w:pStyle w:val="ListParagraph"/>
            <w:numPr>
              <w:ilvl w:val="2"/>
              <w:numId w:val="2"/>
            </w:numPr>
            <w:tabs>
              <w:tab w:val="left" w:pos="810"/>
            </w:tabs>
            <w:spacing w:before="120" w:after="120"/>
            <w:ind w:hanging="720"/>
            <w:contextualSpacing w:val="0"/>
            <w:jc w:val="both"/>
          </w:pPr>
        </w:pPrChange>
      </w:pPr>
    </w:p>
    <w:p w:rsidR="00084684" w:rsidRDefault="00A44D53" w:rsidP="005669C5">
      <w:pPr>
        <w:pStyle w:val="ListParagraph"/>
        <w:numPr>
          <w:ilvl w:val="1"/>
          <w:numId w:val="2"/>
        </w:numPr>
        <w:tabs>
          <w:tab w:val="left" w:pos="810"/>
        </w:tabs>
        <w:spacing w:before="120" w:after="120"/>
        <w:ind w:left="720" w:hanging="720"/>
        <w:contextualSpacing w:val="0"/>
        <w:jc w:val="both"/>
        <w:rPr>
          <w:ins w:id="249" w:author="Anuraag H Kothari" w:date="2015-04-02T10:10:00Z"/>
          <w:szCs w:val="20"/>
        </w:rPr>
      </w:pPr>
      <w:r w:rsidRPr="00A57F1B">
        <w:rPr>
          <w:szCs w:val="20"/>
        </w:rPr>
        <w:t xml:space="preserve">The Equipment Lessee </w:t>
      </w:r>
      <w:r w:rsidR="00631E5E" w:rsidRPr="00A57F1B">
        <w:rPr>
          <w:szCs w:val="20"/>
        </w:rPr>
        <w:t xml:space="preserve">may </w:t>
      </w:r>
      <w:del w:id="250" w:author="Anuraag H Kothari" w:date="2015-04-02T10:10:00Z">
        <w:r w:rsidR="00631E5E" w:rsidRPr="00A57F1B" w:rsidDel="00055358">
          <w:rPr>
            <w:szCs w:val="20"/>
          </w:rPr>
          <w:delText>peacefully hold and enjoy quiet possession of the</w:delText>
        </w:r>
      </w:del>
      <w:ins w:id="251" w:author="Anuraag H Kothari" w:date="2015-04-02T10:10:00Z">
        <w:r w:rsidR="00055358">
          <w:rPr>
            <w:szCs w:val="20"/>
          </w:rPr>
          <w:t xml:space="preserve">enjoy uninterrupted use of the </w:t>
        </w:r>
      </w:ins>
      <w:r w:rsidR="00631E5E" w:rsidRPr="00A57F1B">
        <w:rPr>
          <w:szCs w:val="20"/>
        </w:rPr>
        <w:t xml:space="preserve"> </w:t>
      </w:r>
      <w:r w:rsidRPr="00A57F1B">
        <w:rPr>
          <w:szCs w:val="20"/>
        </w:rPr>
        <w:t>Equipment</w:t>
      </w:r>
      <w:r w:rsidR="00631E5E" w:rsidRPr="00A57F1B">
        <w:rPr>
          <w:szCs w:val="20"/>
        </w:rPr>
        <w:t xml:space="preserve"> for the </w:t>
      </w:r>
      <w:r w:rsidRPr="00A57F1B">
        <w:rPr>
          <w:szCs w:val="20"/>
        </w:rPr>
        <w:t xml:space="preserve">duration of the </w:t>
      </w:r>
      <w:r w:rsidR="00631E5E" w:rsidRPr="00A57F1B">
        <w:rPr>
          <w:szCs w:val="20"/>
        </w:rPr>
        <w:t>Term</w:t>
      </w:r>
      <w:r w:rsidRPr="00A57F1B">
        <w:rPr>
          <w:szCs w:val="20"/>
        </w:rPr>
        <w:t xml:space="preserve"> </w:t>
      </w:r>
      <w:r w:rsidR="006140BF" w:rsidRPr="00A57F1B">
        <w:rPr>
          <w:szCs w:val="20"/>
        </w:rPr>
        <w:t xml:space="preserve">as </w:t>
      </w:r>
      <w:r w:rsidRPr="00A57F1B">
        <w:rPr>
          <w:szCs w:val="20"/>
        </w:rPr>
        <w:t xml:space="preserve">long as the </w:t>
      </w:r>
      <w:r w:rsidR="006140BF" w:rsidRPr="00A57F1B">
        <w:rPr>
          <w:szCs w:val="20"/>
        </w:rPr>
        <w:t xml:space="preserve">Equipment Lessee </w:t>
      </w:r>
      <w:r w:rsidRPr="00A57F1B">
        <w:rPr>
          <w:szCs w:val="20"/>
        </w:rPr>
        <w:t xml:space="preserve">is </w:t>
      </w:r>
      <w:r w:rsidR="006140BF" w:rsidRPr="00A57F1B">
        <w:rPr>
          <w:szCs w:val="20"/>
        </w:rPr>
        <w:t xml:space="preserve">not </w:t>
      </w:r>
      <w:r w:rsidRPr="00A57F1B">
        <w:rPr>
          <w:szCs w:val="20"/>
        </w:rPr>
        <w:t xml:space="preserve">in breach of any of the </w:t>
      </w:r>
      <w:r w:rsidR="006140BF" w:rsidRPr="00A57F1B">
        <w:rPr>
          <w:szCs w:val="20"/>
        </w:rPr>
        <w:t>terms of this Agreement</w:t>
      </w:r>
      <w:r w:rsidR="00631E5E" w:rsidRPr="00A57F1B">
        <w:rPr>
          <w:szCs w:val="20"/>
        </w:rPr>
        <w:t xml:space="preserve">. </w:t>
      </w:r>
      <w:r w:rsidR="004465A7" w:rsidRPr="00A57F1B">
        <w:rPr>
          <w:szCs w:val="20"/>
        </w:rPr>
        <w:t>Nothing contained in this</w:t>
      </w:r>
      <w:r w:rsidR="00631E5E" w:rsidRPr="00A57F1B">
        <w:rPr>
          <w:szCs w:val="20"/>
        </w:rPr>
        <w:t xml:space="preserve"> Agreement give</w:t>
      </w:r>
      <w:r w:rsidR="004465A7" w:rsidRPr="00A57F1B">
        <w:rPr>
          <w:szCs w:val="20"/>
        </w:rPr>
        <w:t>s</w:t>
      </w:r>
      <w:r w:rsidR="00631E5E" w:rsidRPr="00A57F1B">
        <w:rPr>
          <w:szCs w:val="20"/>
        </w:rPr>
        <w:t xml:space="preserve"> the </w:t>
      </w:r>
      <w:r w:rsidR="004465A7" w:rsidRPr="00A57F1B">
        <w:rPr>
          <w:szCs w:val="20"/>
        </w:rPr>
        <w:t>Equipment Lessee</w:t>
      </w:r>
      <w:r w:rsidR="00631E5E" w:rsidRPr="00A57F1B">
        <w:rPr>
          <w:szCs w:val="20"/>
        </w:rPr>
        <w:t xml:space="preserve"> any option or right to purchase or become the owner of the </w:t>
      </w:r>
      <w:r w:rsidR="004465A7" w:rsidRPr="00A57F1B">
        <w:rPr>
          <w:szCs w:val="20"/>
        </w:rPr>
        <w:t>Equipment</w:t>
      </w:r>
      <w:r w:rsidR="00631E5E" w:rsidRPr="00A57F1B">
        <w:rPr>
          <w:szCs w:val="20"/>
        </w:rPr>
        <w:t xml:space="preserve"> at any point </w:t>
      </w:r>
      <w:r w:rsidR="004465A7" w:rsidRPr="00A57F1B">
        <w:rPr>
          <w:szCs w:val="20"/>
        </w:rPr>
        <w:t>of</w:t>
      </w:r>
      <w:r w:rsidR="00631E5E" w:rsidRPr="00A57F1B">
        <w:rPr>
          <w:szCs w:val="20"/>
        </w:rPr>
        <w:t xml:space="preserve"> time.  </w:t>
      </w:r>
    </w:p>
    <w:p w:rsidR="008C5DF1" w:rsidRDefault="008C5DF1" w:rsidP="008C5DF1">
      <w:pPr>
        <w:pStyle w:val="ListParagraph"/>
        <w:tabs>
          <w:tab w:val="left" w:pos="810"/>
        </w:tabs>
        <w:spacing w:before="120" w:after="120"/>
        <w:contextualSpacing w:val="0"/>
        <w:jc w:val="both"/>
        <w:rPr>
          <w:szCs w:val="20"/>
        </w:rPr>
        <w:pPrChange w:id="252" w:author="Anuraag H Kothari" w:date="2015-04-02T10:10:00Z">
          <w:pPr>
            <w:pStyle w:val="ListParagraph"/>
            <w:numPr>
              <w:ilvl w:val="1"/>
              <w:numId w:val="2"/>
            </w:numPr>
            <w:tabs>
              <w:tab w:val="left" w:pos="810"/>
            </w:tabs>
            <w:spacing w:before="120" w:after="120"/>
            <w:ind w:hanging="720"/>
            <w:contextualSpacing w:val="0"/>
            <w:jc w:val="both"/>
          </w:pPr>
        </w:pPrChange>
      </w:pPr>
    </w:p>
    <w:p w:rsidR="00E313A2" w:rsidRDefault="00E313A2" w:rsidP="005669C5">
      <w:pPr>
        <w:pStyle w:val="ListParagraph"/>
        <w:numPr>
          <w:ilvl w:val="0"/>
          <w:numId w:val="2"/>
        </w:numPr>
        <w:tabs>
          <w:tab w:val="left" w:pos="810"/>
        </w:tabs>
        <w:spacing w:before="120" w:after="120"/>
        <w:ind w:left="720" w:hanging="720"/>
        <w:contextualSpacing w:val="0"/>
        <w:jc w:val="both"/>
        <w:rPr>
          <w:ins w:id="253" w:author="Anuraag H Kothari" w:date="2015-04-02T10:11:00Z"/>
          <w:b/>
          <w:szCs w:val="20"/>
        </w:rPr>
      </w:pPr>
      <w:r w:rsidRPr="00A57F1B">
        <w:rPr>
          <w:b/>
          <w:szCs w:val="20"/>
        </w:rPr>
        <w:t>Warranty</w:t>
      </w:r>
    </w:p>
    <w:p w:rsidR="00055358" w:rsidRPr="00A57F1B" w:rsidRDefault="00055358" w:rsidP="00055358">
      <w:pPr>
        <w:pStyle w:val="ListParagraph"/>
        <w:tabs>
          <w:tab w:val="left" w:pos="810"/>
        </w:tabs>
        <w:spacing w:before="120" w:after="120"/>
        <w:contextualSpacing w:val="0"/>
        <w:jc w:val="both"/>
        <w:rPr>
          <w:b/>
          <w:szCs w:val="20"/>
        </w:rPr>
        <w:pPrChange w:id="254" w:author="Anuraag H Kothari" w:date="2015-04-02T10:11:00Z">
          <w:pPr>
            <w:pStyle w:val="ListParagraph"/>
            <w:numPr>
              <w:numId w:val="2"/>
            </w:numPr>
            <w:tabs>
              <w:tab w:val="left" w:pos="810"/>
            </w:tabs>
            <w:spacing w:before="120" w:after="120"/>
            <w:ind w:hanging="720"/>
            <w:contextualSpacing w:val="0"/>
            <w:jc w:val="both"/>
          </w:pPr>
        </w:pPrChange>
      </w:pPr>
    </w:p>
    <w:p w:rsidR="00DF5EFC" w:rsidRDefault="00DF5EFC" w:rsidP="005669C5">
      <w:pPr>
        <w:pStyle w:val="ListParagraph"/>
        <w:numPr>
          <w:ilvl w:val="1"/>
          <w:numId w:val="2"/>
        </w:numPr>
        <w:tabs>
          <w:tab w:val="left" w:pos="810"/>
        </w:tabs>
        <w:spacing w:before="120" w:after="120"/>
        <w:ind w:left="720" w:hanging="720"/>
        <w:contextualSpacing w:val="0"/>
        <w:jc w:val="both"/>
        <w:rPr>
          <w:ins w:id="255" w:author="Anuraag H Kothari" w:date="2015-04-02T10:11:00Z"/>
          <w:szCs w:val="20"/>
        </w:rPr>
      </w:pPr>
      <w:r w:rsidRPr="00A57F1B">
        <w:rPr>
          <w:szCs w:val="20"/>
        </w:rPr>
        <w:t>The Equipment Lessor agrees to provide its best effort to assign to the Equipment Lessee</w:t>
      </w:r>
      <w:del w:id="256" w:author="Anuraag H Kothari" w:date="2015-04-02T10:12:00Z">
        <w:r w:rsidRPr="00A57F1B" w:rsidDel="00055358">
          <w:rPr>
            <w:szCs w:val="20"/>
          </w:rPr>
          <w:delText>, at the Equipment Lessee’s cost and expense</w:delText>
        </w:r>
      </w:del>
      <w:r w:rsidRPr="00A57F1B">
        <w:rPr>
          <w:szCs w:val="20"/>
        </w:rPr>
        <w:t>,</w:t>
      </w:r>
      <w:ins w:id="257" w:author="Anuraag H Kothari" w:date="2015-04-02T10:12:00Z">
        <w:r w:rsidR="00055358">
          <w:rPr>
            <w:szCs w:val="20"/>
          </w:rPr>
          <w:t xml:space="preserve"> for the duration of the Term, </w:t>
        </w:r>
      </w:ins>
      <w:r w:rsidRPr="00A57F1B">
        <w:rPr>
          <w:szCs w:val="20"/>
        </w:rPr>
        <w:t xml:space="preserve"> the benefit of </w:t>
      </w:r>
      <w:del w:id="258" w:author="Anuraag H Kothari" w:date="2015-04-02T10:12:00Z">
        <w:r w:rsidRPr="00A57F1B" w:rsidDel="00055358">
          <w:rPr>
            <w:szCs w:val="20"/>
          </w:rPr>
          <w:delText xml:space="preserve">all express </w:delText>
        </w:r>
      </w:del>
      <w:r w:rsidRPr="00A57F1B">
        <w:rPr>
          <w:szCs w:val="20"/>
        </w:rPr>
        <w:t>warranties</w:t>
      </w:r>
      <w:ins w:id="259" w:author="Anuraag H Kothari" w:date="2015-04-02T10:12:00Z">
        <w:r w:rsidR="00055358">
          <w:rPr>
            <w:szCs w:val="20"/>
          </w:rPr>
          <w:t>, if any,</w:t>
        </w:r>
      </w:ins>
      <w:r w:rsidRPr="00A57F1B">
        <w:rPr>
          <w:szCs w:val="20"/>
        </w:rPr>
        <w:t xml:space="preserve"> granted in favor of the Equipment Lessor by the manufacturers/suppliers of the Equipment or any third party. </w:t>
      </w:r>
    </w:p>
    <w:p w:rsidR="00055358" w:rsidRPr="00A57F1B" w:rsidRDefault="00055358" w:rsidP="00055358">
      <w:pPr>
        <w:pStyle w:val="ListParagraph"/>
        <w:tabs>
          <w:tab w:val="left" w:pos="810"/>
        </w:tabs>
        <w:spacing w:before="120" w:after="120"/>
        <w:contextualSpacing w:val="0"/>
        <w:jc w:val="both"/>
        <w:rPr>
          <w:szCs w:val="20"/>
        </w:rPr>
        <w:pPrChange w:id="260" w:author="Anuraag H Kothari" w:date="2015-04-02T10:11:00Z">
          <w:pPr>
            <w:pStyle w:val="ListParagraph"/>
            <w:numPr>
              <w:ilvl w:val="1"/>
              <w:numId w:val="2"/>
            </w:numPr>
            <w:tabs>
              <w:tab w:val="left" w:pos="810"/>
            </w:tabs>
            <w:spacing w:before="120" w:after="120"/>
            <w:ind w:hanging="720"/>
            <w:contextualSpacing w:val="0"/>
            <w:jc w:val="both"/>
          </w:pPr>
        </w:pPrChange>
      </w:pPr>
    </w:p>
    <w:p w:rsidR="00DF5EFC" w:rsidRDefault="00DF5EFC" w:rsidP="005669C5">
      <w:pPr>
        <w:pStyle w:val="ListParagraph"/>
        <w:numPr>
          <w:ilvl w:val="1"/>
          <w:numId w:val="2"/>
        </w:numPr>
        <w:tabs>
          <w:tab w:val="left" w:pos="810"/>
        </w:tabs>
        <w:spacing w:before="120" w:after="120"/>
        <w:ind w:left="720" w:hanging="720"/>
        <w:contextualSpacing w:val="0"/>
        <w:jc w:val="both"/>
        <w:rPr>
          <w:ins w:id="261" w:author="Anuraag H Kothari" w:date="2015-04-02T10:13:00Z"/>
          <w:szCs w:val="20"/>
        </w:rPr>
      </w:pPr>
      <w:r w:rsidRPr="00A57F1B">
        <w:rPr>
          <w:szCs w:val="20"/>
        </w:rPr>
        <w:t xml:space="preserve">The Parties hereby acknowledge and confirm that the Equipment Lessor does not </w:t>
      </w:r>
      <w:r w:rsidR="000A4B1C">
        <w:rPr>
          <w:szCs w:val="20"/>
        </w:rPr>
        <w:t xml:space="preserve">provide the </w:t>
      </w:r>
      <w:r w:rsidRPr="00A57F1B">
        <w:rPr>
          <w:szCs w:val="20"/>
        </w:rPr>
        <w:t>Equipment with any representation concerning the condition, performance or quality of the Equipment or subject to any term, condition or warranty, express or to be implied by statute, descrip</w:t>
      </w:r>
      <w:r w:rsidR="000A4B1C">
        <w:rPr>
          <w:szCs w:val="20"/>
        </w:rPr>
        <w:t>tion at common law or otherwise.</w:t>
      </w:r>
      <w:r w:rsidRPr="00A57F1B">
        <w:rPr>
          <w:szCs w:val="20"/>
        </w:rPr>
        <w:t xml:space="preserve"> </w:t>
      </w:r>
      <w:r w:rsidR="000A4B1C">
        <w:rPr>
          <w:szCs w:val="20"/>
        </w:rPr>
        <w:t>A</w:t>
      </w:r>
      <w:r w:rsidRPr="00A57F1B">
        <w:rPr>
          <w:szCs w:val="20"/>
        </w:rPr>
        <w:t>ll such representations, conditions, warranties, whether relating to the capacity, age, quality, description, condition, leasing, possession, transportation or use of the Equipment or to the suitability or fitness of the Equipment for a particular or general purpose are hereby expressly excluded.</w:t>
      </w:r>
    </w:p>
    <w:p w:rsidR="00055358" w:rsidRPr="00055358" w:rsidRDefault="00055358" w:rsidP="00055358">
      <w:pPr>
        <w:pStyle w:val="ListParagraph"/>
        <w:rPr>
          <w:ins w:id="262" w:author="Anuraag H Kothari" w:date="2015-04-02T10:13:00Z"/>
          <w:szCs w:val="20"/>
          <w:rPrChange w:id="263" w:author="Anuraag H Kothari" w:date="2015-04-02T10:13:00Z">
            <w:rPr>
              <w:ins w:id="264" w:author="Anuraag H Kothari" w:date="2015-04-02T10:13:00Z"/>
            </w:rPr>
          </w:rPrChange>
        </w:rPr>
        <w:pPrChange w:id="265" w:author="Anuraag H Kothari" w:date="2015-04-02T10:13:00Z">
          <w:pPr>
            <w:pStyle w:val="ListParagraph"/>
            <w:numPr>
              <w:ilvl w:val="1"/>
              <w:numId w:val="2"/>
            </w:numPr>
            <w:tabs>
              <w:tab w:val="left" w:pos="810"/>
            </w:tabs>
            <w:spacing w:before="120" w:after="120"/>
            <w:ind w:left="792" w:hanging="720"/>
            <w:contextualSpacing w:val="0"/>
            <w:jc w:val="both"/>
          </w:pPr>
        </w:pPrChange>
      </w:pPr>
    </w:p>
    <w:p w:rsidR="00055358" w:rsidRPr="00A57F1B" w:rsidDel="00055358" w:rsidRDefault="00055358" w:rsidP="00055358">
      <w:pPr>
        <w:pStyle w:val="ListParagraph"/>
        <w:tabs>
          <w:tab w:val="left" w:pos="810"/>
        </w:tabs>
        <w:spacing w:before="120" w:after="120"/>
        <w:contextualSpacing w:val="0"/>
        <w:jc w:val="both"/>
        <w:rPr>
          <w:del w:id="266" w:author="Anuraag H Kothari" w:date="2015-04-02T10:13:00Z"/>
          <w:szCs w:val="20"/>
        </w:rPr>
        <w:pPrChange w:id="267" w:author="Anuraag H Kothari" w:date="2015-04-02T10:13:00Z">
          <w:pPr>
            <w:pStyle w:val="ListParagraph"/>
            <w:numPr>
              <w:ilvl w:val="1"/>
              <w:numId w:val="2"/>
            </w:numPr>
            <w:tabs>
              <w:tab w:val="left" w:pos="810"/>
            </w:tabs>
            <w:spacing w:before="120" w:after="120"/>
            <w:ind w:hanging="720"/>
            <w:contextualSpacing w:val="0"/>
            <w:jc w:val="both"/>
          </w:pPr>
        </w:pPrChange>
      </w:pPr>
    </w:p>
    <w:p w:rsidR="00DF5EFC" w:rsidRDefault="00D412DD" w:rsidP="005669C5">
      <w:pPr>
        <w:pStyle w:val="ListParagraph"/>
        <w:numPr>
          <w:ilvl w:val="1"/>
          <w:numId w:val="2"/>
        </w:numPr>
        <w:tabs>
          <w:tab w:val="left" w:pos="810"/>
        </w:tabs>
        <w:spacing w:before="120" w:after="120"/>
        <w:ind w:left="720" w:hanging="720"/>
        <w:contextualSpacing w:val="0"/>
        <w:jc w:val="both"/>
        <w:rPr>
          <w:ins w:id="268" w:author="Anuraag H Kothari" w:date="2015-04-02T10:13:00Z"/>
          <w:szCs w:val="20"/>
        </w:rPr>
      </w:pPr>
      <w:r w:rsidRPr="00A57F1B">
        <w:rPr>
          <w:szCs w:val="20"/>
        </w:rPr>
        <w:t>Notwithstanding anything to the contrary contained in this Agreement t</w:t>
      </w:r>
      <w:r w:rsidR="00DF5EFC" w:rsidRPr="00A57F1B">
        <w:rPr>
          <w:szCs w:val="20"/>
        </w:rPr>
        <w:t>he Equipment Lessor shall not be liable to the Equipment Lessee:</w:t>
      </w:r>
    </w:p>
    <w:p w:rsidR="00055358" w:rsidRPr="00A57F1B" w:rsidDel="00055358" w:rsidRDefault="00055358" w:rsidP="00055358">
      <w:pPr>
        <w:pStyle w:val="ListParagraph"/>
        <w:tabs>
          <w:tab w:val="left" w:pos="810"/>
        </w:tabs>
        <w:spacing w:before="120" w:after="120"/>
        <w:contextualSpacing w:val="0"/>
        <w:jc w:val="both"/>
        <w:rPr>
          <w:del w:id="269" w:author="Anuraag H Kothari" w:date="2015-04-02T10:14:00Z"/>
          <w:szCs w:val="20"/>
        </w:rPr>
        <w:pPrChange w:id="270" w:author="Anuraag H Kothari" w:date="2015-04-02T10:13:00Z">
          <w:pPr>
            <w:pStyle w:val="ListParagraph"/>
            <w:numPr>
              <w:ilvl w:val="1"/>
              <w:numId w:val="2"/>
            </w:numPr>
            <w:tabs>
              <w:tab w:val="left" w:pos="810"/>
            </w:tabs>
            <w:spacing w:before="120" w:after="120"/>
            <w:ind w:hanging="720"/>
            <w:contextualSpacing w:val="0"/>
            <w:jc w:val="both"/>
          </w:pPr>
        </w:pPrChange>
      </w:pPr>
    </w:p>
    <w:p w:rsidR="00DF5EFC" w:rsidRPr="00A57F1B" w:rsidRDefault="00DF5EFC" w:rsidP="00055358">
      <w:pPr>
        <w:pStyle w:val="ListParagraph"/>
        <w:numPr>
          <w:ilvl w:val="2"/>
          <w:numId w:val="2"/>
        </w:numPr>
        <w:tabs>
          <w:tab w:val="left" w:pos="810"/>
        </w:tabs>
        <w:spacing w:before="120" w:after="120"/>
        <w:ind w:left="720" w:hanging="720"/>
        <w:contextualSpacing w:val="0"/>
        <w:jc w:val="both"/>
        <w:rPr>
          <w:szCs w:val="20"/>
        </w:rPr>
        <w:pPrChange w:id="271" w:author="Anuraag H Kothari" w:date="2015-04-02T10:14:00Z">
          <w:pPr>
            <w:pStyle w:val="ListParagraph"/>
            <w:numPr>
              <w:ilvl w:val="2"/>
              <w:numId w:val="2"/>
            </w:numPr>
            <w:tabs>
              <w:tab w:val="left" w:pos="810"/>
            </w:tabs>
            <w:spacing w:before="120" w:after="120"/>
            <w:ind w:hanging="720"/>
            <w:contextualSpacing w:val="0"/>
            <w:jc w:val="both"/>
          </w:pPr>
        </w:pPrChange>
      </w:pPr>
      <w:r w:rsidRPr="00A57F1B">
        <w:rPr>
          <w:szCs w:val="20"/>
        </w:rPr>
        <w:t xml:space="preserve">for loss, injury or damage arising by reason of any defects in the </w:t>
      </w:r>
      <w:r w:rsidR="00D412DD" w:rsidRPr="00A57F1B">
        <w:rPr>
          <w:szCs w:val="20"/>
        </w:rPr>
        <w:t>Equipment</w:t>
      </w:r>
      <w:r w:rsidR="000A4B1C">
        <w:rPr>
          <w:szCs w:val="20"/>
        </w:rPr>
        <w:t>;</w:t>
      </w:r>
    </w:p>
    <w:p w:rsidR="00DF5EFC" w:rsidRPr="00A57F1B" w:rsidRDefault="00DF5EFC" w:rsidP="00055358">
      <w:pPr>
        <w:pStyle w:val="ListParagraph"/>
        <w:numPr>
          <w:ilvl w:val="2"/>
          <w:numId w:val="2"/>
        </w:numPr>
        <w:tabs>
          <w:tab w:val="left" w:pos="810"/>
        </w:tabs>
        <w:spacing w:before="120" w:after="120"/>
        <w:ind w:left="720" w:hanging="720"/>
        <w:contextualSpacing w:val="0"/>
        <w:jc w:val="both"/>
        <w:rPr>
          <w:szCs w:val="20"/>
        </w:rPr>
        <w:pPrChange w:id="272" w:author="Anuraag H Kothari" w:date="2015-04-02T10:14:00Z">
          <w:pPr>
            <w:pStyle w:val="ListParagraph"/>
            <w:numPr>
              <w:ilvl w:val="2"/>
              <w:numId w:val="2"/>
            </w:numPr>
            <w:tabs>
              <w:tab w:val="left" w:pos="810"/>
            </w:tabs>
            <w:spacing w:before="120" w:after="120"/>
            <w:ind w:hanging="720"/>
            <w:contextualSpacing w:val="0"/>
            <w:jc w:val="both"/>
          </w:pPr>
        </w:pPrChange>
      </w:pPr>
      <w:r w:rsidRPr="00A57F1B">
        <w:rPr>
          <w:szCs w:val="20"/>
        </w:rPr>
        <w:t xml:space="preserve">either for any loss whatsoever suffered by the </w:t>
      </w:r>
      <w:r w:rsidR="00D412DD" w:rsidRPr="00A57F1B">
        <w:rPr>
          <w:szCs w:val="20"/>
        </w:rPr>
        <w:t xml:space="preserve">Equipment Lessee </w:t>
      </w:r>
      <w:r w:rsidRPr="00A57F1B">
        <w:rPr>
          <w:szCs w:val="20"/>
        </w:rPr>
        <w:t xml:space="preserve">as a result of the </w:t>
      </w:r>
      <w:r w:rsidR="00D412DD" w:rsidRPr="00A57F1B">
        <w:rPr>
          <w:szCs w:val="20"/>
        </w:rPr>
        <w:t>Equipment</w:t>
      </w:r>
      <w:r w:rsidRPr="00A57F1B">
        <w:rPr>
          <w:szCs w:val="20"/>
        </w:rPr>
        <w:t xml:space="preserve"> or any part of them being unusable, or to supply any replacement</w:t>
      </w:r>
      <w:r w:rsidR="00D412DD" w:rsidRPr="00A57F1B">
        <w:rPr>
          <w:szCs w:val="20"/>
        </w:rPr>
        <w:t>s</w:t>
      </w:r>
      <w:r w:rsidRPr="00A57F1B">
        <w:rPr>
          <w:szCs w:val="20"/>
        </w:rPr>
        <w:t xml:space="preserve"> during any period when the </w:t>
      </w:r>
      <w:r w:rsidR="00D412DD" w:rsidRPr="00A57F1B">
        <w:rPr>
          <w:szCs w:val="20"/>
        </w:rPr>
        <w:t>Equipment</w:t>
      </w:r>
      <w:r w:rsidR="000A4B1C">
        <w:rPr>
          <w:szCs w:val="20"/>
        </w:rPr>
        <w:t xml:space="preserve"> or part of them are unusable; and</w:t>
      </w:r>
    </w:p>
    <w:p w:rsidR="004465A7" w:rsidRDefault="00DF5EFC" w:rsidP="00055358">
      <w:pPr>
        <w:pStyle w:val="ListParagraph"/>
        <w:numPr>
          <w:ilvl w:val="2"/>
          <w:numId w:val="2"/>
        </w:numPr>
        <w:tabs>
          <w:tab w:val="left" w:pos="810"/>
        </w:tabs>
        <w:spacing w:before="120" w:after="120"/>
        <w:ind w:left="720" w:hanging="720"/>
        <w:contextualSpacing w:val="0"/>
        <w:jc w:val="both"/>
        <w:rPr>
          <w:ins w:id="273" w:author="Anuraag H Kothari" w:date="2015-04-02T10:14:00Z"/>
          <w:szCs w:val="20"/>
        </w:rPr>
        <w:pPrChange w:id="274" w:author="Anuraag H Kothari" w:date="2015-04-02T10:14:00Z">
          <w:pPr>
            <w:pStyle w:val="ListParagraph"/>
            <w:numPr>
              <w:ilvl w:val="2"/>
              <w:numId w:val="2"/>
            </w:numPr>
            <w:tabs>
              <w:tab w:val="left" w:pos="810"/>
            </w:tabs>
            <w:spacing w:before="120" w:after="120"/>
            <w:ind w:hanging="720"/>
            <w:contextualSpacing w:val="0"/>
            <w:jc w:val="both"/>
          </w:pPr>
        </w:pPrChange>
      </w:pPr>
      <w:r w:rsidRPr="00A57F1B">
        <w:rPr>
          <w:szCs w:val="20"/>
        </w:rPr>
        <w:t xml:space="preserve">for any loss or damage incurred or sustained by the </w:t>
      </w:r>
      <w:r w:rsidR="00D412DD" w:rsidRPr="00A57F1B">
        <w:rPr>
          <w:szCs w:val="20"/>
        </w:rPr>
        <w:t xml:space="preserve">Equipment Lessee </w:t>
      </w:r>
      <w:r w:rsidRPr="00A57F1B">
        <w:rPr>
          <w:szCs w:val="20"/>
        </w:rPr>
        <w:t xml:space="preserve"> </w:t>
      </w:r>
      <w:r w:rsidR="00D412DD" w:rsidRPr="00A57F1B">
        <w:rPr>
          <w:szCs w:val="20"/>
        </w:rPr>
        <w:t>as a</w:t>
      </w:r>
      <w:r w:rsidRPr="00A57F1B">
        <w:rPr>
          <w:szCs w:val="20"/>
        </w:rPr>
        <w:t xml:space="preserve"> consequence of </w:t>
      </w:r>
      <w:r w:rsidR="00D412DD" w:rsidRPr="00A57F1B">
        <w:rPr>
          <w:szCs w:val="20"/>
        </w:rPr>
        <w:t>the Equipment Lessor terminating this Agreement</w:t>
      </w:r>
      <w:r w:rsidRPr="00A57F1B">
        <w:rPr>
          <w:szCs w:val="20"/>
        </w:rPr>
        <w:t xml:space="preserve"> under </w:t>
      </w:r>
      <w:r w:rsidR="00D412DD" w:rsidRPr="00A57F1B">
        <w:rPr>
          <w:szCs w:val="20"/>
        </w:rPr>
        <w:t xml:space="preserve">Clause </w:t>
      </w:r>
      <w:r w:rsidR="003377F7">
        <w:rPr>
          <w:szCs w:val="20"/>
        </w:rPr>
        <w:t>9</w:t>
      </w:r>
      <w:r w:rsidR="00D412DD" w:rsidRPr="00A57F1B">
        <w:rPr>
          <w:szCs w:val="20"/>
        </w:rPr>
        <w:t xml:space="preserve"> of this Agreement</w:t>
      </w:r>
      <w:r w:rsidRPr="00A57F1B">
        <w:rPr>
          <w:szCs w:val="20"/>
        </w:rPr>
        <w:t xml:space="preserve"> or in retaking possession of the </w:t>
      </w:r>
      <w:r w:rsidR="00D412DD" w:rsidRPr="00A57F1B">
        <w:rPr>
          <w:szCs w:val="20"/>
        </w:rPr>
        <w:t>Equipment</w:t>
      </w:r>
      <w:r w:rsidRPr="00A57F1B">
        <w:rPr>
          <w:szCs w:val="20"/>
        </w:rPr>
        <w:t>.</w:t>
      </w:r>
    </w:p>
    <w:p w:rsidR="00055358" w:rsidRPr="00A57F1B" w:rsidRDefault="00055358" w:rsidP="00055358">
      <w:pPr>
        <w:pStyle w:val="ListParagraph"/>
        <w:tabs>
          <w:tab w:val="left" w:pos="810"/>
        </w:tabs>
        <w:spacing w:before="120" w:after="120"/>
        <w:contextualSpacing w:val="0"/>
        <w:jc w:val="both"/>
        <w:rPr>
          <w:szCs w:val="20"/>
        </w:rPr>
        <w:pPrChange w:id="275" w:author="Anuraag H Kothari" w:date="2015-04-02T10:14:00Z">
          <w:pPr>
            <w:pStyle w:val="ListParagraph"/>
            <w:numPr>
              <w:ilvl w:val="2"/>
              <w:numId w:val="2"/>
            </w:numPr>
            <w:tabs>
              <w:tab w:val="left" w:pos="810"/>
            </w:tabs>
            <w:spacing w:before="120" w:after="120"/>
            <w:ind w:hanging="720"/>
            <w:contextualSpacing w:val="0"/>
            <w:jc w:val="both"/>
          </w:pPr>
        </w:pPrChange>
      </w:pPr>
    </w:p>
    <w:p w:rsidR="00E313A2" w:rsidRPr="00A57F1B" w:rsidRDefault="00E313A2" w:rsidP="005669C5">
      <w:pPr>
        <w:pStyle w:val="ListParagraph"/>
        <w:numPr>
          <w:ilvl w:val="0"/>
          <w:numId w:val="2"/>
        </w:numPr>
        <w:tabs>
          <w:tab w:val="left" w:pos="810"/>
        </w:tabs>
        <w:spacing w:before="120" w:after="120"/>
        <w:ind w:left="720" w:hanging="720"/>
        <w:contextualSpacing w:val="0"/>
        <w:jc w:val="both"/>
        <w:rPr>
          <w:b/>
          <w:szCs w:val="20"/>
        </w:rPr>
      </w:pPr>
      <w:r w:rsidRPr="00A57F1B">
        <w:rPr>
          <w:b/>
          <w:szCs w:val="20"/>
        </w:rPr>
        <w:t>Insurance</w:t>
      </w:r>
    </w:p>
    <w:p w:rsidR="00B6507E" w:rsidRPr="00A57F1B" w:rsidRDefault="00B6507E" w:rsidP="005669C5">
      <w:pPr>
        <w:numPr>
          <w:ilvl w:val="1"/>
          <w:numId w:val="2"/>
        </w:numPr>
        <w:tabs>
          <w:tab w:val="left" w:pos="810"/>
        </w:tabs>
        <w:spacing w:before="120" w:after="120"/>
        <w:ind w:left="720" w:hanging="720"/>
        <w:jc w:val="both"/>
        <w:rPr>
          <w:szCs w:val="20"/>
        </w:rPr>
      </w:pPr>
      <w:r w:rsidRPr="00A57F1B">
        <w:rPr>
          <w:szCs w:val="20"/>
        </w:rPr>
        <w:t>The Equipment Lessee agrees to</w:t>
      </w:r>
      <w:ins w:id="276" w:author="Anuraag H Kothari" w:date="2015-04-02T10:16:00Z">
        <w:r w:rsidR="00055358">
          <w:rPr>
            <w:szCs w:val="20"/>
          </w:rPr>
          <w:t>:</w:t>
        </w:r>
      </w:ins>
      <w:del w:id="277" w:author="Anuraag H Kothari" w:date="2015-04-02T10:15:00Z">
        <w:r w:rsidRPr="00A57F1B" w:rsidDel="00055358">
          <w:rPr>
            <w:szCs w:val="20"/>
          </w:rPr>
          <w:delText>:</w:delText>
        </w:r>
      </w:del>
    </w:p>
    <w:p w:rsidR="00B6507E" w:rsidRPr="00A57F1B" w:rsidRDefault="00B6507E" w:rsidP="005669C5">
      <w:pPr>
        <w:numPr>
          <w:ilvl w:val="2"/>
          <w:numId w:val="2"/>
        </w:numPr>
        <w:tabs>
          <w:tab w:val="left" w:pos="810"/>
        </w:tabs>
        <w:spacing w:before="120" w:after="120"/>
        <w:ind w:left="720" w:hanging="720"/>
        <w:jc w:val="both"/>
        <w:rPr>
          <w:szCs w:val="20"/>
        </w:rPr>
      </w:pPr>
      <w:r w:rsidRPr="00A57F1B">
        <w:rPr>
          <w:szCs w:val="20"/>
        </w:rPr>
        <w:t xml:space="preserve">to insure the </w:t>
      </w:r>
      <w:r w:rsidR="00B025A7" w:rsidRPr="00A57F1B">
        <w:rPr>
          <w:szCs w:val="20"/>
        </w:rPr>
        <w:t>Equipment</w:t>
      </w:r>
      <w:r w:rsidRPr="00A57F1B">
        <w:rPr>
          <w:szCs w:val="20"/>
        </w:rPr>
        <w:t xml:space="preserve"> at the </w:t>
      </w:r>
      <w:r w:rsidR="00B025A7" w:rsidRPr="00A57F1B">
        <w:rPr>
          <w:szCs w:val="20"/>
        </w:rPr>
        <w:t>Equipment Lessee</w:t>
      </w:r>
      <w:r w:rsidRPr="00A57F1B">
        <w:rPr>
          <w:szCs w:val="20"/>
        </w:rPr>
        <w:t xml:space="preserve">’s sole cost and expense and keep the </w:t>
      </w:r>
      <w:r w:rsidR="00B025A7" w:rsidRPr="00A57F1B">
        <w:rPr>
          <w:szCs w:val="20"/>
        </w:rPr>
        <w:t>Equipment</w:t>
      </w:r>
      <w:r w:rsidRPr="00A57F1B">
        <w:rPr>
          <w:szCs w:val="20"/>
        </w:rPr>
        <w:t xml:space="preserve"> insured throughout the Term </w:t>
      </w:r>
      <w:r w:rsidR="00B025A7" w:rsidRPr="00A57F1B">
        <w:rPr>
          <w:szCs w:val="20"/>
        </w:rPr>
        <w:t xml:space="preserve">with the Equipment Lessor </w:t>
      </w:r>
      <w:r w:rsidRPr="00A57F1B">
        <w:rPr>
          <w:szCs w:val="20"/>
        </w:rPr>
        <w:t>or</w:t>
      </w:r>
      <w:r w:rsidR="000A4B1C">
        <w:rPr>
          <w:szCs w:val="20"/>
        </w:rPr>
        <w:t xml:space="preserve"> its a</w:t>
      </w:r>
      <w:r w:rsidR="00B025A7" w:rsidRPr="00A57F1B">
        <w:rPr>
          <w:szCs w:val="20"/>
        </w:rPr>
        <w:t>ssignee as notified by the Equipment Lessor as a beneficiary</w:t>
      </w:r>
      <w:r w:rsidRPr="00A57F1B">
        <w:rPr>
          <w:szCs w:val="20"/>
        </w:rPr>
        <w:t xml:space="preserve"> for their full market value against all risks under a comprehensive policy</w:t>
      </w:r>
      <w:del w:id="278" w:author="Anuraag H Kothari" w:date="2015-04-02T10:16:00Z">
        <w:r w:rsidRPr="00A57F1B" w:rsidDel="00055358">
          <w:rPr>
            <w:szCs w:val="20"/>
          </w:rPr>
          <w:delText xml:space="preserve"> including </w:delText>
        </w:r>
        <w:r w:rsidR="00B025A7" w:rsidRPr="00A57F1B" w:rsidDel="00055358">
          <w:rPr>
            <w:szCs w:val="20"/>
          </w:rPr>
          <w:delText xml:space="preserve">but not limited to </w:delText>
        </w:r>
        <w:r w:rsidRPr="00A57F1B" w:rsidDel="00055358">
          <w:rPr>
            <w:szCs w:val="20"/>
          </w:rPr>
          <w:delText xml:space="preserve">third party risks as may be customary having regard to the </w:delText>
        </w:r>
        <w:r w:rsidR="00B025A7" w:rsidRPr="00A57F1B" w:rsidDel="00055358">
          <w:rPr>
            <w:szCs w:val="20"/>
          </w:rPr>
          <w:delText>Equipment,</w:delText>
        </w:r>
        <w:r w:rsidRPr="00A57F1B" w:rsidDel="00055358">
          <w:rPr>
            <w:szCs w:val="20"/>
          </w:rPr>
          <w:delText xml:space="preserve"> the nature of the </w:delText>
        </w:r>
        <w:r w:rsidR="00B025A7" w:rsidRPr="00A57F1B" w:rsidDel="00055358">
          <w:rPr>
            <w:szCs w:val="20"/>
          </w:rPr>
          <w:delText>Equipment Lessee</w:delText>
        </w:r>
        <w:r w:rsidRPr="00A57F1B" w:rsidDel="00055358">
          <w:rPr>
            <w:szCs w:val="20"/>
          </w:rPr>
          <w:delText xml:space="preserve">’s business or as </w:delText>
        </w:r>
        <w:r w:rsidR="00B025A7" w:rsidRPr="00A57F1B" w:rsidDel="00055358">
          <w:rPr>
            <w:szCs w:val="20"/>
          </w:rPr>
          <w:delText>the Equipment Lessor</w:delText>
        </w:r>
        <w:r w:rsidR="000A4B1C" w:rsidDel="00055358">
          <w:rPr>
            <w:szCs w:val="20"/>
          </w:rPr>
          <w:delText xml:space="preserve"> may require from time to time</w:delText>
        </w:r>
      </w:del>
      <w:r w:rsidR="000A4B1C">
        <w:rPr>
          <w:szCs w:val="20"/>
        </w:rPr>
        <w:t>;</w:t>
      </w:r>
    </w:p>
    <w:p w:rsidR="00B6507E" w:rsidRPr="00A57F1B" w:rsidRDefault="00B6507E" w:rsidP="005669C5">
      <w:pPr>
        <w:numPr>
          <w:ilvl w:val="2"/>
          <w:numId w:val="2"/>
        </w:numPr>
        <w:tabs>
          <w:tab w:val="left" w:pos="810"/>
        </w:tabs>
        <w:spacing w:before="120" w:after="120"/>
        <w:ind w:left="720" w:hanging="720"/>
        <w:jc w:val="both"/>
        <w:rPr>
          <w:szCs w:val="20"/>
        </w:rPr>
      </w:pPr>
      <w:r w:rsidRPr="00A57F1B">
        <w:rPr>
          <w:szCs w:val="20"/>
        </w:rPr>
        <w:t xml:space="preserve">to ensure that </w:t>
      </w:r>
      <w:r w:rsidR="00B025A7" w:rsidRPr="00A57F1B">
        <w:rPr>
          <w:szCs w:val="20"/>
        </w:rPr>
        <w:t xml:space="preserve">the Equipment Lessor </w:t>
      </w:r>
      <w:r w:rsidRPr="00A57F1B">
        <w:rPr>
          <w:szCs w:val="20"/>
        </w:rPr>
        <w:t xml:space="preserve">is duly recorded in all insurance policies as the owner of the </w:t>
      </w:r>
      <w:r w:rsidR="00B025A7" w:rsidRPr="00A57F1B">
        <w:rPr>
          <w:szCs w:val="20"/>
        </w:rPr>
        <w:t>Equipment</w:t>
      </w:r>
      <w:r w:rsidRPr="00A57F1B">
        <w:rPr>
          <w:szCs w:val="20"/>
        </w:rPr>
        <w:t xml:space="preserve">, with the </w:t>
      </w:r>
      <w:r w:rsidR="00B025A7" w:rsidRPr="00A57F1B">
        <w:rPr>
          <w:szCs w:val="20"/>
        </w:rPr>
        <w:t xml:space="preserve">Equipment Lessee </w:t>
      </w:r>
      <w:r w:rsidRPr="00A57F1B">
        <w:rPr>
          <w:szCs w:val="20"/>
        </w:rPr>
        <w:t xml:space="preserve">being described only as a </w:t>
      </w:r>
      <w:r w:rsidR="00B025A7" w:rsidRPr="00A57F1B">
        <w:rPr>
          <w:szCs w:val="20"/>
        </w:rPr>
        <w:t>lessee</w:t>
      </w:r>
      <w:r w:rsidRPr="00A57F1B">
        <w:rPr>
          <w:szCs w:val="20"/>
        </w:rPr>
        <w:t xml:space="preserve"> of the relevant </w:t>
      </w:r>
      <w:r w:rsidR="00B025A7" w:rsidRPr="00A57F1B">
        <w:rPr>
          <w:szCs w:val="20"/>
        </w:rPr>
        <w:t>Equipment</w:t>
      </w:r>
      <w:r w:rsidRPr="00A57F1B">
        <w:rPr>
          <w:szCs w:val="20"/>
        </w:rPr>
        <w:t>;</w:t>
      </w:r>
      <w:ins w:id="279" w:author="Anuraag H Kothari" w:date="2015-04-02T10:16:00Z">
        <w:r w:rsidR="00055358">
          <w:rPr>
            <w:szCs w:val="20"/>
          </w:rPr>
          <w:t xml:space="preserve"> and</w:t>
        </w:r>
      </w:ins>
    </w:p>
    <w:p w:rsidR="00B025A7" w:rsidRDefault="00B6507E" w:rsidP="005669C5">
      <w:pPr>
        <w:numPr>
          <w:ilvl w:val="2"/>
          <w:numId w:val="2"/>
        </w:numPr>
        <w:tabs>
          <w:tab w:val="left" w:pos="810"/>
        </w:tabs>
        <w:spacing w:before="120" w:after="120"/>
        <w:ind w:left="720" w:hanging="720"/>
        <w:jc w:val="both"/>
        <w:rPr>
          <w:ins w:id="280" w:author="Anuraag H Kothari" w:date="2015-04-02T10:17:00Z"/>
          <w:szCs w:val="20"/>
        </w:rPr>
      </w:pPr>
      <w:r w:rsidRPr="00A57F1B">
        <w:rPr>
          <w:szCs w:val="20"/>
        </w:rPr>
        <w:t>to pay punctually all premiums due for each such insurance</w:t>
      </w:r>
      <w:del w:id="281" w:author="Anuraag H Kothari" w:date="2015-04-02T10:16:00Z">
        <w:r w:rsidRPr="00A57F1B" w:rsidDel="00055358">
          <w:rPr>
            <w:szCs w:val="20"/>
          </w:rPr>
          <w:delText xml:space="preserve">, and to produce to </w:delText>
        </w:r>
        <w:r w:rsidR="00B025A7" w:rsidRPr="00A57F1B" w:rsidDel="00055358">
          <w:rPr>
            <w:szCs w:val="20"/>
          </w:rPr>
          <w:delText>the Equipment Lessor</w:delText>
        </w:r>
        <w:r w:rsidRPr="00A57F1B" w:rsidDel="00055358">
          <w:rPr>
            <w:szCs w:val="20"/>
          </w:rPr>
          <w:delText xml:space="preserve"> immediately the policy or policies together with evidence of payment of the premiums and renew the insurance policies, from time to time and maintain such insurance in full effect and not do</w:delText>
        </w:r>
        <w:r w:rsidR="00B025A7" w:rsidRPr="00A57F1B" w:rsidDel="00055358">
          <w:rPr>
            <w:szCs w:val="20"/>
          </w:rPr>
          <w:delText xml:space="preserve"> or omit to do or be don</w:delText>
        </w:r>
        <w:r w:rsidRPr="00A57F1B" w:rsidDel="00055358">
          <w:rPr>
            <w:szCs w:val="20"/>
          </w:rPr>
          <w:delText xml:space="preserve">e or permit </w:delText>
        </w:r>
        <w:r w:rsidR="00B025A7" w:rsidRPr="00A57F1B" w:rsidDel="00055358">
          <w:rPr>
            <w:szCs w:val="20"/>
          </w:rPr>
          <w:delText>to be done or suffer any act, deed or</w:delText>
        </w:r>
        <w:r w:rsidRPr="00A57F1B" w:rsidDel="00055358">
          <w:rPr>
            <w:szCs w:val="20"/>
          </w:rPr>
          <w:delText xml:space="preserve"> thing which might or could prejudicially vitiate or affect such insurance</w:delText>
        </w:r>
      </w:del>
      <w:r w:rsidR="00B025A7" w:rsidRPr="00A57F1B">
        <w:rPr>
          <w:szCs w:val="20"/>
        </w:rPr>
        <w:t>;</w:t>
      </w:r>
    </w:p>
    <w:p w:rsidR="00A957FC" w:rsidRDefault="00A957FC" w:rsidP="00A957FC">
      <w:pPr>
        <w:tabs>
          <w:tab w:val="left" w:pos="810"/>
        </w:tabs>
        <w:spacing w:before="120" w:after="120"/>
        <w:ind w:left="720"/>
        <w:jc w:val="both"/>
        <w:rPr>
          <w:ins w:id="282" w:author="Anuraag H Kothari" w:date="2015-04-02T10:17:00Z"/>
          <w:szCs w:val="20"/>
        </w:rPr>
        <w:pPrChange w:id="283" w:author="Anuraag H Kothari" w:date="2015-04-02T10:17:00Z">
          <w:pPr>
            <w:numPr>
              <w:ilvl w:val="2"/>
              <w:numId w:val="2"/>
            </w:numPr>
            <w:tabs>
              <w:tab w:val="left" w:pos="810"/>
            </w:tabs>
            <w:spacing w:before="120" w:after="120"/>
            <w:ind w:left="720" w:hanging="720"/>
            <w:jc w:val="both"/>
          </w:pPr>
        </w:pPrChange>
      </w:pPr>
    </w:p>
    <w:p w:rsidR="00A957FC" w:rsidRPr="00A57F1B" w:rsidDel="00A957FC" w:rsidRDefault="00A957FC" w:rsidP="00A957FC">
      <w:pPr>
        <w:tabs>
          <w:tab w:val="left" w:pos="810"/>
        </w:tabs>
        <w:spacing w:before="120" w:after="120"/>
        <w:ind w:left="720"/>
        <w:jc w:val="both"/>
        <w:rPr>
          <w:del w:id="284" w:author="Anuraag H Kothari" w:date="2015-04-02T10:17:00Z"/>
          <w:szCs w:val="20"/>
        </w:rPr>
        <w:pPrChange w:id="285" w:author="Anuraag H Kothari" w:date="2015-04-02T10:17:00Z">
          <w:pPr>
            <w:numPr>
              <w:ilvl w:val="2"/>
              <w:numId w:val="2"/>
            </w:numPr>
            <w:tabs>
              <w:tab w:val="left" w:pos="810"/>
            </w:tabs>
            <w:spacing w:before="120" w:after="120"/>
            <w:ind w:left="720" w:hanging="720"/>
            <w:jc w:val="both"/>
          </w:pPr>
        </w:pPrChange>
      </w:pPr>
    </w:p>
    <w:p w:rsidR="00B6507E" w:rsidRPr="00A57F1B" w:rsidDel="00A957FC" w:rsidRDefault="00B6507E" w:rsidP="00055358">
      <w:pPr>
        <w:pStyle w:val="ListParagraph"/>
        <w:tabs>
          <w:tab w:val="left" w:pos="810"/>
        </w:tabs>
        <w:spacing w:before="120" w:after="120"/>
        <w:contextualSpacing w:val="0"/>
        <w:jc w:val="both"/>
        <w:rPr>
          <w:del w:id="286" w:author="Anuraag H Kothari" w:date="2015-04-02T10:17:00Z"/>
          <w:b/>
          <w:szCs w:val="20"/>
        </w:rPr>
        <w:pPrChange w:id="287" w:author="Anuraag H Kothari" w:date="2015-04-02T10:16:00Z">
          <w:pPr>
            <w:pStyle w:val="ListParagraph"/>
            <w:numPr>
              <w:ilvl w:val="1"/>
              <w:numId w:val="2"/>
            </w:numPr>
            <w:tabs>
              <w:tab w:val="left" w:pos="810"/>
            </w:tabs>
            <w:spacing w:before="120" w:after="120"/>
            <w:ind w:hanging="720"/>
            <w:contextualSpacing w:val="0"/>
            <w:jc w:val="both"/>
          </w:pPr>
        </w:pPrChange>
      </w:pPr>
      <w:del w:id="288" w:author="Anuraag H Kothari" w:date="2015-04-02T10:16:00Z">
        <w:r w:rsidRPr="00A57F1B" w:rsidDel="00055358">
          <w:rPr>
            <w:szCs w:val="20"/>
          </w:rPr>
          <w:lastRenderedPageBreak/>
          <w:delText xml:space="preserve">The </w:delText>
        </w:r>
        <w:r w:rsidR="006B441C" w:rsidDel="00055358">
          <w:rPr>
            <w:szCs w:val="20"/>
          </w:rPr>
          <w:delText>Equipment Lessee</w:delText>
        </w:r>
        <w:r w:rsidRPr="00A57F1B" w:rsidDel="00055358">
          <w:rPr>
            <w:szCs w:val="20"/>
          </w:rPr>
          <w:delText xml:space="preserve"> agrees that </w:delText>
        </w:r>
        <w:r w:rsidR="00B025A7" w:rsidRPr="00A57F1B" w:rsidDel="00055358">
          <w:rPr>
            <w:szCs w:val="20"/>
          </w:rPr>
          <w:delText>the Equipment Lessor</w:delText>
        </w:r>
        <w:r w:rsidRPr="00A57F1B" w:rsidDel="00055358">
          <w:rPr>
            <w:szCs w:val="20"/>
          </w:rPr>
          <w:delText xml:space="preserve"> may effect or renew the insurance ref</w:delText>
        </w:r>
        <w:r w:rsidR="00B025A7" w:rsidRPr="00A57F1B" w:rsidDel="00055358">
          <w:rPr>
            <w:szCs w:val="20"/>
          </w:rPr>
          <w:delText xml:space="preserve">erred to in Clause 6.1 above </w:delText>
        </w:r>
        <w:r w:rsidRPr="00A57F1B" w:rsidDel="00055358">
          <w:rPr>
            <w:szCs w:val="20"/>
          </w:rPr>
          <w:delText xml:space="preserve">if the </w:delText>
        </w:r>
        <w:r w:rsidR="00B025A7" w:rsidRPr="00A57F1B" w:rsidDel="00055358">
          <w:rPr>
            <w:szCs w:val="20"/>
          </w:rPr>
          <w:delText>Equipment Lessee</w:delText>
        </w:r>
        <w:r w:rsidRPr="00A57F1B" w:rsidDel="00055358">
          <w:rPr>
            <w:szCs w:val="20"/>
          </w:rPr>
          <w:delText xml:space="preserve"> has failed to do so (though </w:delText>
        </w:r>
        <w:r w:rsidR="00B025A7" w:rsidRPr="00A57F1B" w:rsidDel="00055358">
          <w:rPr>
            <w:szCs w:val="20"/>
          </w:rPr>
          <w:delText xml:space="preserve">the Equipment Lessor </w:delText>
        </w:r>
        <w:r w:rsidRPr="00A57F1B" w:rsidDel="00055358">
          <w:rPr>
            <w:szCs w:val="20"/>
          </w:rPr>
          <w:delText xml:space="preserve">is not under any obligation to do so) and to reimburse </w:delText>
        </w:r>
        <w:r w:rsidR="00B025A7" w:rsidRPr="00A57F1B" w:rsidDel="00055358">
          <w:rPr>
            <w:szCs w:val="20"/>
          </w:rPr>
          <w:delText>the Equipment Lessor</w:delText>
        </w:r>
        <w:r w:rsidRPr="00A57F1B" w:rsidDel="00055358">
          <w:rPr>
            <w:szCs w:val="20"/>
          </w:rPr>
          <w:delText>, on demand, the cost and expenses.</w:delText>
        </w:r>
      </w:del>
    </w:p>
    <w:p w:rsidR="00E313A2" w:rsidRPr="00A57F1B" w:rsidDel="00A957FC" w:rsidRDefault="00E313A2" w:rsidP="005669C5">
      <w:pPr>
        <w:pStyle w:val="ListParagraph"/>
        <w:numPr>
          <w:ilvl w:val="0"/>
          <w:numId w:val="2"/>
        </w:numPr>
        <w:tabs>
          <w:tab w:val="left" w:pos="810"/>
        </w:tabs>
        <w:spacing w:before="120" w:after="120"/>
        <w:ind w:left="720" w:hanging="720"/>
        <w:contextualSpacing w:val="0"/>
        <w:jc w:val="both"/>
        <w:rPr>
          <w:del w:id="289" w:author="Anuraag H Kothari" w:date="2015-04-02T10:17:00Z"/>
          <w:b/>
          <w:szCs w:val="20"/>
        </w:rPr>
      </w:pPr>
      <w:del w:id="290" w:author="Anuraag H Kothari" w:date="2015-04-02T10:17:00Z">
        <w:r w:rsidRPr="00A57F1B" w:rsidDel="00A957FC">
          <w:rPr>
            <w:b/>
            <w:szCs w:val="20"/>
          </w:rPr>
          <w:delText>Indemnity</w:delText>
        </w:r>
      </w:del>
    </w:p>
    <w:p w:rsidR="00E367D9" w:rsidRPr="00A57F1B" w:rsidDel="00A957FC" w:rsidRDefault="00E367D9" w:rsidP="005669C5">
      <w:pPr>
        <w:pStyle w:val="ListParagraph"/>
        <w:numPr>
          <w:ilvl w:val="1"/>
          <w:numId w:val="2"/>
        </w:numPr>
        <w:tabs>
          <w:tab w:val="left" w:pos="810"/>
        </w:tabs>
        <w:spacing w:before="120" w:after="120"/>
        <w:ind w:left="720" w:hanging="720"/>
        <w:contextualSpacing w:val="0"/>
        <w:jc w:val="both"/>
        <w:rPr>
          <w:del w:id="291" w:author="Anuraag H Kothari" w:date="2015-04-02T10:17:00Z"/>
          <w:szCs w:val="20"/>
        </w:rPr>
      </w:pPr>
      <w:del w:id="292" w:author="Anuraag H Kothari" w:date="2015-04-02T10:17:00Z">
        <w:r w:rsidRPr="00A57F1B" w:rsidDel="00A957FC">
          <w:rPr>
            <w:szCs w:val="20"/>
          </w:rPr>
          <w:delText>The Equipment Lessee shall indemnify the Equipment Lessor against any loss, damages, costs, expenses, suits and actions arising from the following:</w:delText>
        </w:r>
      </w:del>
    </w:p>
    <w:p w:rsidR="00E367D9" w:rsidRPr="00A57F1B" w:rsidDel="00A957FC" w:rsidRDefault="000A4B1C" w:rsidP="005669C5">
      <w:pPr>
        <w:pStyle w:val="ListParagraph"/>
        <w:numPr>
          <w:ilvl w:val="2"/>
          <w:numId w:val="2"/>
        </w:numPr>
        <w:tabs>
          <w:tab w:val="left" w:pos="810"/>
        </w:tabs>
        <w:spacing w:before="120" w:after="120"/>
        <w:ind w:left="720" w:hanging="720"/>
        <w:contextualSpacing w:val="0"/>
        <w:jc w:val="both"/>
        <w:rPr>
          <w:del w:id="293" w:author="Anuraag H Kothari" w:date="2015-04-02T10:17:00Z"/>
          <w:szCs w:val="20"/>
        </w:rPr>
      </w:pPr>
      <w:del w:id="294" w:author="Anuraag H Kothari" w:date="2015-04-02T10:17:00Z">
        <w:r w:rsidDel="00A957FC">
          <w:rPr>
            <w:szCs w:val="20"/>
          </w:rPr>
          <w:delText>any loss, injury or damage</w:delText>
        </w:r>
        <w:r w:rsidR="00E367D9" w:rsidRPr="00A57F1B" w:rsidDel="00A957FC">
          <w:rPr>
            <w:szCs w:val="20"/>
          </w:rPr>
          <w:delText xml:space="preserve"> </w:delText>
        </w:r>
        <w:r w:rsidRPr="00A57F1B" w:rsidDel="00A957FC">
          <w:rPr>
            <w:szCs w:val="20"/>
          </w:rPr>
          <w:delText xml:space="preserve">due to delivery, possession, transportation, condition, use, operation, removal or return </w:delText>
        </w:r>
        <w:r w:rsidR="00E367D9" w:rsidRPr="00A57F1B" w:rsidDel="00A957FC">
          <w:rPr>
            <w:szCs w:val="20"/>
          </w:rPr>
          <w:delText>to</w:delText>
        </w:r>
        <w:r w:rsidR="00B65FC2" w:rsidDel="00A957FC">
          <w:rPr>
            <w:szCs w:val="20"/>
          </w:rPr>
          <w:delText xml:space="preserve"> </w:delText>
        </w:r>
        <w:r w:rsidR="00E367D9" w:rsidRPr="00A57F1B" w:rsidDel="00A957FC">
          <w:rPr>
            <w:szCs w:val="20"/>
          </w:rPr>
          <w:delText xml:space="preserve">any of the Equipment; </w:delText>
        </w:r>
      </w:del>
    </w:p>
    <w:p w:rsidR="00E367D9" w:rsidRPr="00A57F1B" w:rsidDel="00A957FC" w:rsidRDefault="00E367D9" w:rsidP="005669C5">
      <w:pPr>
        <w:pStyle w:val="ListParagraph"/>
        <w:numPr>
          <w:ilvl w:val="2"/>
          <w:numId w:val="2"/>
        </w:numPr>
        <w:tabs>
          <w:tab w:val="left" w:pos="810"/>
        </w:tabs>
        <w:spacing w:before="120" w:after="120"/>
        <w:ind w:left="720" w:hanging="720"/>
        <w:contextualSpacing w:val="0"/>
        <w:jc w:val="both"/>
        <w:rPr>
          <w:del w:id="295" w:author="Anuraag H Kothari" w:date="2015-04-02T10:17:00Z"/>
          <w:szCs w:val="20"/>
        </w:rPr>
      </w:pPr>
      <w:del w:id="296" w:author="Anuraag H Kothari" w:date="2015-04-02T10:17:00Z">
        <w:r w:rsidRPr="00A57F1B" w:rsidDel="00A957FC">
          <w:rPr>
            <w:szCs w:val="20"/>
          </w:rPr>
          <w:delText>any loss</w:delText>
        </w:r>
        <w:r w:rsidR="000A4B1C" w:rsidDel="00A957FC">
          <w:rPr>
            <w:szCs w:val="20"/>
          </w:rPr>
          <w:delText xml:space="preserve"> suffered by the Equipment lessor on account of </w:delText>
        </w:r>
        <w:r w:rsidRPr="00A57F1B" w:rsidDel="00A957FC">
          <w:rPr>
            <w:szCs w:val="20"/>
          </w:rPr>
          <w:delText xml:space="preserve">injury, damage or death suffered by any person from the presence or use of the </w:delText>
        </w:r>
        <w:r w:rsidR="00E77A38" w:rsidRPr="00A57F1B" w:rsidDel="00A957FC">
          <w:rPr>
            <w:szCs w:val="20"/>
          </w:rPr>
          <w:delText>Equipment;</w:delText>
        </w:r>
      </w:del>
    </w:p>
    <w:p w:rsidR="00E367D9" w:rsidRPr="00A57F1B" w:rsidDel="00A957FC" w:rsidRDefault="000A4B1C" w:rsidP="005669C5">
      <w:pPr>
        <w:pStyle w:val="ListParagraph"/>
        <w:numPr>
          <w:ilvl w:val="2"/>
          <w:numId w:val="2"/>
        </w:numPr>
        <w:tabs>
          <w:tab w:val="left" w:pos="810"/>
        </w:tabs>
        <w:spacing w:before="120" w:after="120"/>
        <w:ind w:left="720" w:hanging="720"/>
        <w:contextualSpacing w:val="0"/>
        <w:jc w:val="both"/>
        <w:rPr>
          <w:del w:id="297" w:author="Anuraag H Kothari" w:date="2015-04-02T10:17:00Z"/>
          <w:szCs w:val="20"/>
        </w:rPr>
      </w:pPr>
      <w:del w:id="298" w:author="Anuraag H Kothari" w:date="2015-04-02T10:17:00Z">
        <w:r w:rsidDel="00A957FC">
          <w:rPr>
            <w:szCs w:val="20"/>
          </w:rPr>
          <w:delText xml:space="preserve">any loss suffered by the Equipment Lessor in course of the </w:delText>
        </w:r>
        <w:r w:rsidR="00E77A38" w:rsidRPr="00A57F1B" w:rsidDel="00A957FC">
          <w:rPr>
            <w:szCs w:val="20"/>
          </w:rPr>
          <w:delText>Equipment Lessor</w:delText>
        </w:r>
        <w:r w:rsidR="00E367D9" w:rsidRPr="00A57F1B" w:rsidDel="00A957FC">
          <w:rPr>
            <w:szCs w:val="20"/>
          </w:rPr>
          <w:delText xml:space="preserve"> exercising any right in respect of the </w:delText>
        </w:r>
        <w:r w:rsidR="00E77A38" w:rsidRPr="00A57F1B" w:rsidDel="00A957FC">
          <w:rPr>
            <w:szCs w:val="20"/>
          </w:rPr>
          <w:delText xml:space="preserve">Equipment during </w:delText>
        </w:r>
        <w:r w:rsidDel="00A957FC">
          <w:rPr>
            <w:szCs w:val="20"/>
          </w:rPr>
          <w:delText xml:space="preserve">its </w:delText>
        </w:r>
        <w:r w:rsidR="00E77A38" w:rsidRPr="00A57F1B" w:rsidDel="00A957FC">
          <w:rPr>
            <w:szCs w:val="20"/>
          </w:rPr>
          <w:delText>return or recovery;</w:delText>
        </w:r>
      </w:del>
    </w:p>
    <w:p w:rsidR="00E367D9" w:rsidRPr="00A57F1B" w:rsidDel="00A957FC" w:rsidRDefault="000A4B1C" w:rsidP="005669C5">
      <w:pPr>
        <w:pStyle w:val="ListParagraph"/>
        <w:numPr>
          <w:ilvl w:val="2"/>
          <w:numId w:val="2"/>
        </w:numPr>
        <w:tabs>
          <w:tab w:val="left" w:pos="810"/>
        </w:tabs>
        <w:spacing w:before="120" w:after="120"/>
        <w:ind w:left="720" w:hanging="720"/>
        <w:contextualSpacing w:val="0"/>
        <w:jc w:val="both"/>
        <w:rPr>
          <w:del w:id="299" w:author="Anuraag H Kothari" w:date="2015-04-02T10:17:00Z"/>
          <w:szCs w:val="20"/>
        </w:rPr>
      </w:pPr>
      <w:del w:id="300" w:author="Anuraag H Kothari" w:date="2015-04-02T10:17:00Z">
        <w:r w:rsidDel="00A957FC">
          <w:rPr>
            <w:szCs w:val="20"/>
          </w:rPr>
          <w:delText>any loss</w:delText>
        </w:r>
        <w:r w:rsidR="00E367D9" w:rsidRPr="00A57F1B" w:rsidDel="00A957FC">
          <w:rPr>
            <w:szCs w:val="20"/>
          </w:rPr>
          <w:delText xml:space="preserve"> that </w:delText>
        </w:r>
        <w:r w:rsidR="00E77A38" w:rsidRPr="00A57F1B" w:rsidDel="00A957FC">
          <w:rPr>
            <w:szCs w:val="20"/>
          </w:rPr>
          <w:delText>the Equipment Lessor</w:delText>
        </w:r>
        <w:r w:rsidR="00E367D9" w:rsidRPr="00A57F1B" w:rsidDel="00A957FC">
          <w:rPr>
            <w:szCs w:val="20"/>
          </w:rPr>
          <w:delText xml:space="preserve"> may suffer or incur under any legislation or regulations related to indirect taxation arising by reason of the </w:delText>
        </w:r>
        <w:r w:rsidR="00A23892" w:rsidDel="00A957FC">
          <w:rPr>
            <w:szCs w:val="20"/>
          </w:rPr>
          <w:delText>leasing</w:delText>
        </w:r>
        <w:r w:rsidR="00E367D9" w:rsidRPr="00A57F1B" w:rsidDel="00A957FC">
          <w:rPr>
            <w:szCs w:val="20"/>
          </w:rPr>
          <w:delText xml:space="preserve"> or use of </w:delText>
        </w:r>
        <w:r w:rsidR="00E77A38" w:rsidRPr="00A57F1B" w:rsidDel="00A957FC">
          <w:rPr>
            <w:szCs w:val="20"/>
          </w:rPr>
          <w:delText>the Equipment</w:delText>
        </w:r>
        <w:r w:rsidR="00E367D9" w:rsidRPr="00A57F1B" w:rsidDel="00A957FC">
          <w:rPr>
            <w:szCs w:val="20"/>
          </w:rPr>
          <w:delText xml:space="preserve"> in the manner</w:delText>
        </w:r>
        <w:r w:rsidR="00E77A38" w:rsidRPr="00A57F1B" w:rsidDel="00A957FC">
          <w:rPr>
            <w:szCs w:val="20"/>
          </w:rPr>
          <w:delText xml:space="preserve"> contemplated by this Agreement;</w:delText>
        </w:r>
      </w:del>
    </w:p>
    <w:p w:rsidR="00B025A7" w:rsidRPr="00A57F1B" w:rsidDel="00A957FC" w:rsidRDefault="00E367D9" w:rsidP="005669C5">
      <w:pPr>
        <w:pStyle w:val="ListParagraph"/>
        <w:numPr>
          <w:ilvl w:val="2"/>
          <w:numId w:val="2"/>
        </w:numPr>
        <w:tabs>
          <w:tab w:val="left" w:pos="810"/>
        </w:tabs>
        <w:spacing w:before="120" w:after="120"/>
        <w:ind w:left="720" w:hanging="720"/>
        <w:contextualSpacing w:val="0"/>
        <w:jc w:val="both"/>
        <w:rPr>
          <w:del w:id="301" w:author="Anuraag H Kothari" w:date="2015-04-02T10:17:00Z"/>
          <w:szCs w:val="20"/>
        </w:rPr>
      </w:pPr>
      <w:del w:id="302" w:author="Anuraag H Kothari" w:date="2015-04-02T10:17:00Z">
        <w:r w:rsidRPr="00A57F1B" w:rsidDel="00A957FC">
          <w:rPr>
            <w:szCs w:val="20"/>
          </w:rPr>
          <w:delText xml:space="preserve">all loss, actions, claims, demands, proceedings (whether criminal or civil), costs, expenses (including, without limitation, legal expenses) (on full indemnity basis), insurance premiums and calls, liabilities, judgments, damages or other sanctions which arise out of, relating to, or may be payable by virtue of or by reason of the </w:delText>
        </w:r>
        <w:r w:rsidR="00E77A38" w:rsidRPr="00A57F1B" w:rsidDel="00A957FC">
          <w:rPr>
            <w:szCs w:val="20"/>
          </w:rPr>
          <w:delText>Equipment Lessee</w:delText>
        </w:r>
        <w:r w:rsidRPr="00A57F1B" w:rsidDel="00A957FC">
          <w:rPr>
            <w:szCs w:val="20"/>
          </w:rPr>
          <w:delText>’s failure to carry out its duties or obligations under this Agr</w:delText>
        </w:r>
        <w:r w:rsidR="00E77A38" w:rsidRPr="00A57F1B" w:rsidDel="00A957FC">
          <w:rPr>
            <w:szCs w:val="20"/>
          </w:rPr>
          <w:delText>eement.</w:delText>
        </w:r>
      </w:del>
    </w:p>
    <w:p w:rsidR="005F1AEE" w:rsidRPr="00A57F1B" w:rsidDel="00A957FC" w:rsidRDefault="005F1AEE" w:rsidP="005669C5">
      <w:pPr>
        <w:pStyle w:val="ListParagraph"/>
        <w:numPr>
          <w:ilvl w:val="1"/>
          <w:numId w:val="2"/>
        </w:numPr>
        <w:tabs>
          <w:tab w:val="left" w:pos="810"/>
        </w:tabs>
        <w:spacing w:before="120" w:after="120"/>
        <w:ind w:left="720" w:hanging="720"/>
        <w:contextualSpacing w:val="0"/>
        <w:jc w:val="both"/>
        <w:rPr>
          <w:del w:id="303" w:author="Anuraag H Kothari" w:date="2015-04-02T10:17:00Z"/>
          <w:szCs w:val="20"/>
        </w:rPr>
      </w:pPr>
      <w:del w:id="304" w:author="Anuraag H Kothari" w:date="2015-04-02T10:17:00Z">
        <w:r w:rsidRPr="00A57F1B" w:rsidDel="00A957FC">
          <w:rPr>
            <w:szCs w:val="20"/>
          </w:rPr>
          <w:delText>The Equipment Lessee shall immediately notify the Equipment Lessor if the Equipment is stolen or lost or beyond economic repair due to damage (</w:delText>
        </w:r>
        <w:r w:rsidRPr="00A57F1B" w:rsidDel="00A957FC">
          <w:rPr>
            <w:b/>
            <w:i/>
            <w:szCs w:val="20"/>
          </w:rPr>
          <w:delText>‘Total Loss’</w:delText>
        </w:r>
        <w:r w:rsidRPr="00A57F1B" w:rsidDel="00A957FC">
          <w:rPr>
            <w:szCs w:val="20"/>
          </w:rPr>
          <w:delText xml:space="preserve">). </w:delText>
        </w:r>
        <w:r w:rsidR="000A4B1C" w:rsidDel="00A957FC">
          <w:rPr>
            <w:szCs w:val="20"/>
          </w:rPr>
          <w:delText>In case of a Total Loss</w:delText>
        </w:r>
        <w:r w:rsidRPr="00A57F1B" w:rsidDel="00A957FC">
          <w:rPr>
            <w:szCs w:val="20"/>
          </w:rPr>
          <w:delText>, the Equipment Lessee shall, at the Equipment Lessee’s cost and expense, replace the Equipment with replacements as are acceptable to the Equipment Lessor and where the Equipment is replaced to the satisfaction of Equipment Lessor, Equipment Lessor shall handover to the Equipment Lessee any insurance proceeds that it receives in respect of the Equipment that were the subject matter of Total Loss, provided that the Equipment Lessee shall have duly insured the replaced Equipment.</w:delText>
        </w:r>
      </w:del>
    </w:p>
    <w:p w:rsidR="005F1AEE" w:rsidRPr="00A57F1B" w:rsidDel="00A957FC" w:rsidRDefault="005F1AEE" w:rsidP="005669C5">
      <w:pPr>
        <w:pStyle w:val="ListParagraph"/>
        <w:numPr>
          <w:ilvl w:val="1"/>
          <w:numId w:val="2"/>
        </w:numPr>
        <w:tabs>
          <w:tab w:val="left" w:pos="810"/>
        </w:tabs>
        <w:spacing w:before="120" w:after="120"/>
        <w:ind w:left="720" w:hanging="720"/>
        <w:contextualSpacing w:val="0"/>
        <w:jc w:val="both"/>
        <w:rPr>
          <w:del w:id="305" w:author="Anuraag H Kothari" w:date="2015-04-02T10:17:00Z"/>
          <w:szCs w:val="20"/>
        </w:rPr>
      </w:pPr>
      <w:del w:id="306" w:author="Anuraag H Kothari" w:date="2015-04-02T10:17:00Z">
        <w:r w:rsidRPr="00A57F1B" w:rsidDel="00A957FC">
          <w:rPr>
            <w:szCs w:val="20"/>
          </w:rPr>
          <w:delText>It is hereby agreed that forthwith upon the occurr</w:delText>
        </w:r>
        <w:r w:rsidR="00F945C0" w:rsidRPr="00A57F1B" w:rsidDel="00A957FC">
          <w:rPr>
            <w:szCs w:val="20"/>
          </w:rPr>
          <w:delText>ence of a Total Loss the lease</w:delText>
        </w:r>
        <w:r w:rsidRPr="00A57F1B" w:rsidDel="00A957FC">
          <w:rPr>
            <w:szCs w:val="20"/>
          </w:rPr>
          <w:delText xml:space="preserve"> of the </w:delText>
        </w:r>
        <w:r w:rsidR="00F945C0" w:rsidRPr="00A57F1B" w:rsidDel="00A957FC">
          <w:rPr>
            <w:szCs w:val="20"/>
          </w:rPr>
          <w:delText xml:space="preserve">Equipment </w:delText>
        </w:r>
        <w:r w:rsidRPr="00A57F1B" w:rsidDel="00A957FC">
          <w:rPr>
            <w:szCs w:val="20"/>
          </w:rPr>
          <w:delText xml:space="preserve">subject to such loss shall terminate if such </w:delText>
        </w:r>
        <w:r w:rsidR="00F945C0" w:rsidRPr="00A57F1B" w:rsidDel="00A957FC">
          <w:rPr>
            <w:szCs w:val="20"/>
          </w:rPr>
          <w:delText>Equipment</w:delText>
        </w:r>
        <w:r w:rsidRPr="00A57F1B" w:rsidDel="00A957FC">
          <w:rPr>
            <w:szCs w:val="20"/>
          </w:rPr>
          <w:delText xml:space="preserve"> </w:delText>
        </w:r>
        <w:r w:rsidR="00F945C0" w:rsidRPr="00A57F1B" w:rsidDel="00A957FC">
          <w:rPr>
            <w:szCs w:val="20"/>
          </w:rPr>
          <w:delText>is</w:delText>
        </w:r>
        <w:r w:rsidRPr="00A57F1B" w:rsidDel="00A957FC">
          <w:rPr>
            <w:szCs w:val="20"/>
          </w:rPr>
          <w:delText xml:space="preserve"> not replaced in accordance with this Agreement, but without prejudice to this Agreement or any other transaction hereunder (which shall continue in full force and effect) and any claims or </w:delText>
        </w:r>
        <w:r w:rsidR="00F945C0" w:rsidRPr="00A57F1B" w:rsidDel="00A957FC">
          <w:rPr>
            <w:szCs w:val="20"/>
          </w:rPr>
          <w:delText xml:space="preserve">outstanding </w:delText>
        </w:r>
        <w:r w:rsidRPr="00A57F1B" w:rsidDel="00A957FC">
          <w:rPr>
            <w:szCs w:val="20"/>
          </w:rPr>
          <w:delText xml:space="preserve">liabilities </w:delText>
        </w:r>
        <w:r w:rsidR="00F945C0" w:rsidRPr="00A57F1B" w:rsidDel="00A957FC">
          <w:rPr>
            <w:szCs w:val="20"/>
          </w:rPr>
          <w:delText xml:space="preserve">or </w:delText>
        </w:r>
        <w:r w:rsidRPr="00A57F1B" w:rsidDel="00A957FC">
          <w:rPr>
            <w:szCs w:val="20"/>
          </w:rPr>
          <w:delText>arising thereunder.</w:delText>
        </w:r>
      </w:del>
    </w:p>
    <w:p w:rsidR="00E313A2" w:rsidRPr="00A57F1B" w:rsidDel="00A957FC" w:rsidRDefault="00E313A2" w:rsidP="005669C5">
      <w:pPr>
        <w:pStyle w:val="ListParagraph"/>
        <w:numPr>
          <w:ilvl w:val="0"/>
          <w:numId w:val="2"/>
        </w:numPr>
        <w:tabs>
          <w:tab w:val="left" w:pos="810"/>
        </w:tabs>
        <w:spacing w:before="120" w:after="120"/>
        <w:ind w:left="720" w:hanging="720"/>
        <w:contextualSpacing w:val="0"/>
        <w:jc w:val="both"/>
        <w:rPr>
          <w:del w:id="307" w:author="Anuraag H Kothari" w:date="2015-04-02T10:17:00Z"/>
          <w:b/>
          <w:szCs w:val="20"/>
        </w:rPr>
      </w:pPr>
      <w:del w:id="308" w:author="Anuraag H Kothari" w:date="2015-04-02T10:17:00Z">
        <w:r w:rsidRPr="00A57F1B" w:rsidDel="00A957FC">
          <w:rPr>
            <w:b/>
            <w:szCs w:val="20"/>
          </w:rPr>
          <w:delText>Event of Default</w:delText>
        </w:r>
      </w:del>
    </w:p>
    <w:p w:rsidR="00884B25" w:rsidRPr="00A57F1B" w:rsidDel="00A957FC" w:rsidRDefault="00884B25" w:rsidP="005669C5">
      <w:pPr>
        <w:pStyle w:val="ListParagraph"/>
        <w:numPr>
          <w:ilvl w:val="1"/>
          <w:numId w:val="2"/>
        </w:numPr>
        <w:tabs>
          <w:tab w:val="left" w:pos="810"/>
        </w:tabs>
        <w:spacing w:before="120" w:after="120"/>
        <w:ind w:left="720" w:hanging="720"/>
        <w:contextualSpacing w:val="0"/>
        <w:jc w:val="both"/>
        <w:rPr>
          <w:del w:id="309" w:author="Anuraag H Kothari" w:date="2015-04-02T10:17:00Z"/>
          <w:szCs w:val="20"/>
        </w:rPr>
      </w:pPr>
      <w:del w:id="310" w:author="Anuraag H Kothari" w:date="2015-04-02T10:17:00Z">
        <w:r w:rsidRPr="00A57F1B" w:rsidDel="00A957FC">
          <w:rPr>
            <w:szCs w:val="20"/>
          </w:rPr>
          <w:delText xml:space="preserve">The Equipment Lessee will be deemed to have committed an </w:delText>
        </w:r>
        <w:r w:rsidR="00B65FC2" w:rsidRPr="00B65FC2" w:rsidDel="00A957FC">
          <w:rPr>
            <w:b/>
            <w:szCs w:val="20"/>
          </w:rPr>
          <w:delText>‘</w:delText>
        </w:r>
        <w:r w:rsidRPr="00B65FC2" w:rsidDel="00A957FC">
          <w:rPr>
            <w:b/>
            <w:i/>
            <w:szCs w:val="20"/>
          </w:rPr>
          <w:delText>Event of Default</w:delText>
        </w:r>
        <w:r w:rsidR="00B65FC2" w:rsidRPr="00B65FC2" w:rsidDel="00A957FC">
          <w:rPr>
            <w:b/>
            <w:szCs w:val="20"/>
          </w:rPr>
          <w:delText>’</w:delText>
        </w:r>
        <w:r w:rsidRPr="00A57F1B" w:rsidDel="00A957FC">
          <w:rPr>
            <w:szCs w:val="20"/>
          </w:rPr>
          <w:delText xml:space="preserve"> under this Agreement in any of the following cases:</w:delText>
        </w:r>
      </w:del>
    </w:p>
    <w:p w:rsidR="00EB5481" w:rsidDel="00A957FC" w:rsidRDefault="00884B25" w:rsidP="005669C5">
      <w:pPr>
        <w:pStyle w:val="ListParagraph"/>
        <w:numPr>
          <w:ilvl w:val="2"/>
          <w:numId w:val="2"/>
        </w:numPr>
        <w:tabs>
          <w:tab w:val="left" w:pos="810"/>
        </w:tabs>
        <w:spacing w:before="120" w:after="120"/>
        <w:ind w:left="720" w:hanging="720"/>
        <w:contextualSpacing w:val="0"/>
        <w:jc w:val="both"/>
        <w:rPr>
          <w:del w:id="311" w:author="Anuraag H Kothari" w:date="2015-04-02T10:17:00Z"/>
          <w:szCs w:val="20"/>
        </w:rPr>
      </w:pPr>
      <w:del w:id="312" w:author="Anuraag H Kothari" w:date="2015-04-02T10:17:00Z">
        <w:r w:rsidRPr="00A57F1B" w:rsidDel="00A957FC">
          <w:rPr>
            <w:szCs w:val="20"/>
          </w:rPr>
          <w:delText xml:space="preserve">the Equipment Lessee </w:delText>
        </w:r>
        <w:r w:rsidR="00EB5481" w:rsidDel="00A957FC">
          <w:rPr>
            <w:szCs w:val="20"/>
          </w:rPr>
          <w:delText>fails to</w:delText>
        </w:r>
        <w:r w:rsidRPr="00A57F1B" w:rsidDel="00A957FC">
          <w:rPr>
            <w:szCs w:val="20"/>
          </w:rPr>
          <w:delText xml:space="preserve"> pay Rent on the due date</w:delText>
        </w:r>
        <w:r w:rsidR="00EB5481" w:rsidDel="00A957FC">
          <w:rPr>
            <w:szCs w:val="20"/>
          </w:rPr>
          <w:delText>;</w:delText>
        </w:r>
      </w:del>
    </w:p>
    <w:p w:rsidR="00884B25" w:rsidRPr="00A57F1B" w:rsidDel="00A957FC" w:rsidRDefault="00EB5481" w:rsidP="005669C5">
      <w:pPr>
        <w:pStyle w:val="ListParagraph"/>
        <w:numPr>
          <w:ilvl w:val="2"/>
          <w:numId w:val="2"/>
        </w:numPr>
        <w:tabs>
          <w:tab w:val="left" w:pos="810"/>
        </w:tabs>
        <w:spacing w:before="120" w:after="120"/>
        <w:ind w:left="720" w:hanging="720"/>
        <w:contextualSpacing w:val="0"/>
        <w:jc w:val="both"/>
        <w:rPr>
          <w:del w:id="313" w:author="Anuraag H Kothari" w:date="2015-04-02T10:17:00Z"/>
          <w:szCs w:val="20"/>
        </w:rPr>
      </w:pPr>
      <w:del w:id="314" w:author="Anuraag H Kothari" w:date="2015-04-02T10:17:00Z">
        <w:r w:rsidRPr="00A57F1B" w:rsidDel="00A957FC">
          <w:rPr>
            <w:szCs w:val="20"/>
          </w:rPr>
          <w:delText xml:space="preserve"> </w:delText>
        </w:r>
        <w:r w:rsidR="00884B25" w:rsidRPr="00A57F1B" w:rsidDel="00A957FC">
          <w:rPr>
            <w:szCs w:val="20"/>
          </w:rPr>
          <w:delText xml:space="preserve">the Equipment Lessee does not keep the Equipment insured as set out in Clause </w:delText>
        </w:r>
        <w:r w:rsidR="003377F7" w:rsidDel="00A957FC">
          <w:rPr>
            <w:szCs w:val="20"/>
          </w:rPr>
          <w:delText>6</w:delText>
        </w:r>
        <w:r w:rsidR="00884B25" w:rsidRPr="00A57F1B" w:rsidDel="00A957FC">
          <w:rPr>
            <w:szCs w:val="20"/>
          </w:rPr>
          <w:delText>;</w:delText>
        </w:r>
      </w:del>
    </w:p>
    <w:p w:rsidR="00884B25" w:rsidRPr="00A57F1B" w:rsidDel="00A957FC" w:rsidRDefault="00884B25" w:rsidP="005669C5">
      <w:pPr>
        <w:pStyle w:val="ListParagraph"/>
        <w:numPr>
          <w:ilvl w:val="2"/>
          <w:numId w:val="2"/>
        </w:numPr>
        <w:tabs>
          <w:tab w:val="left" w:pos="810"/>
        </w:tabs>
        <w:spacing w:before="120" w:after="120"/>
        <w:ind w:left="720" w:hanging="720"/>
        <w:contextualSpacing w:val="0"/>
        <w:jc w:val="both"/>
        <w:rPr>
          <w:del w:id="315" w:author="Anuraag H Kothari" w:date="2015-04-02T10:17:00Z"/>
          <w:szCs w:val="20"/>
        </w:rPr>
      </w:pPr>
      <w:del w:id="316" w:author="Anuraag H Kothari" w:date="2015-04-02T10:17:00Z">
        <w:r w:rsidRPr="00A57F1B" w:rsidDel="00A957FC">
          <w:rPr>
            <w:szCs w:val="20"/>
          </w:rPr>
          <w:delText>the Equipment Lessee becomes Insolvent; and</w:delText>
        </w:r>
      </w:del>
    </w:p>
    <w:p w:rsidR="00884B25" w:rsidRPr="00A57F1B" w:rsidDel="00A957FC" w:rsidRDefault="00884B25" w:rsidP="005669C5">
      <w:pPr>
        <w:pStyle w:val="ListParagraph"/>
        <w:numPr>
          <w:ilvl w:val="2"/>
          <w:numId w:val="2"/>
        </w:numPr>
        <w:tabs>
          <w:tab w:val="left" w:pos="810"/>
        </w:tabs>
        <w:spacing w:before="120" w:after="120"/>
        <w:ind w:left="720" w:hanging="720"/>
        <w:contextualSpacing w:val="0"/>
        <w:jc w:val="both"/>
        <w:rPr>
          <w:del w:id="317" w:author="Anuraag H Kothari" w:date="2015-04-02T10:17:00Z"/>
          <w:szCs w:val="20"/>
        </w:rPr>
      </w:pPr>
      <w:del w:id="318" w:author="Anuraag H Kothari" w:date="2015-04-02T10:17:00Z">
        <w:r w:rsidRPr="00A57F1B" w:rsidDel="00A957FC">
          <w:rPr>
            <w:szCs w:val="20"/>
          </w:rPr>
          <w:lastRenderedPageBreak/>
          <w:delText>the Equipment Lessee  attempts to sell, dispose of, encumber or part with possession of the Equipment in any way or do any act that may prejudice or endanger Equipment Lessor’s property or rights in the Equipment;</w:delText>
        </w:r>
      </w:del>
    </w:p>
    <w:p w:rsidR="00884B25" w:rsidRPr="00A57F1B" w:rsidDel="00A957FC" w:rsidRDefault="00884B25" w:rsidP="005669C5">
      <w:pPr>
        <w:pStyle w:val="ListParagraph"/>
        <w:numPr>
          <w:ilvl w:val="2"/>
          <w:numId w:val="2"/>
        </w:numPr>
        <w:tabs>
          <w:tab w:val="left" w:pos="810"/>
        </w:tabs>
        <w:spacing w:before="120" w:after="120"/>
        <w:ind w:left="720" w:hanging="720"/>
        <w:contextualSpacing w:val="0"/>
        <w:jc w:val="both"/>
        <w:rPr>
          <w:del w:id="319" w:author="Anuraag H Kothari" w:date="2015-04-02T10:17:00Z"/>
          <w:szCs w:val="20"/>
        </w:rPr>
      </w:pPr>
      <w:del w:id="320" w:author="Anuraag H Kothari" w:date="2015-04-02T10:17:00Z">
        <w:r w:rsidRPr="00A57F1B" w:rsidDel="00A957FC">
          <w:rPr>
            <w:szCs w:val="20"/>
          </w:rPr>
          <w:delText>breaches any terms of usage of the Equipment under the Agreement;</w:delText>
        </w:r>
        <w:r w:rsidR="00EB5481" w:rsidDel="00A957FC">
          <w:rPr>
            <w:szCs w:val="20"/>
          </w:rPr>
          <w:delText xml:space="preserve"> and</w:delText>
        </w:r>
      </w:del>
    </w:p>
    <w:p w:rsidR="00884B25" w:rsidDel="00A957FC" w:rsidRDefault="00884B25" w:rsidP="005669C5">
      <w:pPr>
        <w:pStyle w:val="ListParagraph"/>
        <w:numPr>
          <w:ilvl w:val="2"/>
          <w:numId w:val="2"/>
        </w:numPr>
        <w:tabs>
          <w:tab w:val="left" w:pos="810"/>
        </w:tabs>
        <w:spacing w:before="120" w:after="120"/>
        <w:ind w:left="720" w:hanging="720"/>
        <w:contextualSpacing w:val="0"/>
        <w:jc w:val="both"/>
        <w:rPr>
          <w:del w:id="321" w:author="Anuraag H Kothari" w:date="2015-04-02T10:17:00Z"/>
          <w:szCs w:val="20"/>
        </w:rPr>
      </w:pPr>
      <w:del w:id="322" w:author="Anuraag H Kothari" w:date="2015-04-02T10:17:00Z">
        <w:r w:rsidRPr="00A57F1B" w:rsidDel="00A957FC">
          <w:rPr>
            <w:szCs w:val="20"/>
          </w:rPr>
          <w:delText xml:space="preserve">if the Equipment Lessee passes any resolution for winding up or allows a petition for winding up against it or if a receiver is appointed for the whole or part of the assets, properties or undertakings of the Equipment Lessee or enters into any </w:delText>
        </w:r>
        <w:r w:rsidR="00EB5481" w:rsidDel="00A957FC">
          <w:rPr>
            <w:szCs w:val="20"/>
          </w:rPr>
          <w:delText>composition with its creditors.</w:delText>
        </w:r>
      </w:del>
    </w:p>
    <w:p w:rsidR="00470A6B" w:rsidRPr="00A57F1B" w:rsidDel="00A957FC" w:rsidRDefault="00301CF7" w:rsidP="005669C5">
      <w:pPr>
        <w:pStyle w:val="ListParagraph"/>
        <w:numPr>
          <w:ilvl w:val="2"/>
          <w:numId w:val="2"/>
        </w:numPr>
        <w:tabs>
          <w:tab w:val="left" w:pos="810"/>
        </w:tabs>
        <w:spacing w:before="120" w:after="120"/>
        <w:ind w:left="720" w:hanging="720"/>
        <w:contextualSpacing w:val="0"/>
        <w:jc w:val="both"/>
        <w:rPr>
          <w:del w:id="323" w:author="Anuraag H Kothari" w:date="2015-04-02T10:17:00Z"/>
          <w:szCs w:val="20"/>
        </w:rPr>
      </w:pPr>
      <w:del w:id="324" w:author="Anuraag H Kothari" w:date="2015-04-02T10:17:00Z">
        <w:r w:rsidDel="00A957FC">
          <w:rPr>
            <w:szCs w:val="20"/>
          </w:rPr>
          <w:delText>i</w:delText>
        </w:r>
        <w:r w:rsidR="00470A6B" w:rsidDel="00A957FC">
          <w:rPr>
            <w:szCs w:val="20"/>
          </w:rPr>
          <w:delText xml:space="preserve">f the Equipment Lessee and the Equipment Lessor are unable to arrive at a mutual understanding for the purposes of Clause 16. </w:delText>
        </w:r>
      </w:del>
    </w:p>
    <w:p w:rsidR="001550CC" w:rsidRPr="00A57F1B" w:rsidDel="00A957FC" w:rsidRDefault="001550CC" w:rsidP="005669C5">
      <w:pPr>
        <w:pStyle w:val="ListParagraph"/>
        <w:numPr>
          <w:ilvl w:val="1"/>
          <w:numId w:val="2"/>
        </w:numPr>
        <w:tabs>
          <w:tab w:val="left" w:pos="810"/>
        </w:tabs>
        <w:spacing w:before="120" w:after="120"/>
        <w:ind w:left="720" w:hanging="720"/>
        <w:contextualSpacing w:val="0"/>
        <w:jc w:val="both"/>
        <w:rPr>
          <w:del w:id="325" w:author="Anuraag H Kothari" w:date="2015-04-02T10:17:00Z"/>
          <w:szCs w:val="20"/>
        </w:rPr>
      </w:pPr>
      <w:del w:id="326" w:author="Anuraag H Kothari" w:date="2015-04-02T10:17:00Z">
        <w:r w:rsidRPr="00A57F1B" w:rsidDel="00A957FC">
          <w:rPr>
            <w:szCs w:val="20"/>
          </w:rPr>
          <w:delText>In the event of any Event of Default mentioned above the Equipment Lessor</w:delText>
        </w:r>
        <w:r w:rsidR="00E6186E" w:rsidRPr="00A57F1B" w:rsidDel="00A957FC">
          <w:rPr>
            <w:szCs w:val="20"/>
          </w:rPr>
          <w:delText xml:space="preserve"> may, if it so desires, issue a notic</w:delText>
        </w:r>
        <w:r w:rsidRPr="00A57F1B" w:rsidDel="00A957FC">
          <w:rPr>
            <w:szCs w:val="20"/>
          </w:rPr>
          <w:delText xml:space="preserve">e </w:delText>
        </w:r>
        <w:r w:rsidR="00E6186E" w:rsidRPr="00A57F1B" w:rsidDel="00A957FC">
          <w:rPr>
            <w:szCs w:val="20"/>
          </w:rPr>
          <w:delText>asking the Equipment Lessee to cure such a b</w:delText>
        </w:r>
        <w:r w:rsidR="00EB5481" w:rsidDel="00A957FC">
          <w:rPr>
            <w:szCs w:val="20"/>
          </w:rPr>
          <w:delText>reach/default within thirty (30</w:delText>
        </w:r>
        <w:r w:rsidR="00E6186E" w:rsidRPr="00A57F1B" w:rsidDel="00A957FC">
          <w:rPr>
            <w:szCs w:val="20"/>
          </w:rPr>
          <w:delText>) days from receipt of the Notice.</w:delText>
        </w:r>
      </w:del>
    </w:p>
    <w:p w:rsidR="00E313A2" w:rsidRDefault="00E313A2" w:rsidP="005669C5">
      <w:pPr>
        <w:pStyle w:val="ListParagraph"/>
        <w:numPr>
          <w:ilvl w:val="0"/>
          <w:numId w:val="2"/>
        </w:numPr>
        <w:tabs>
          <w:tab w:val="left" w:pos="810"/>
        </w:tabs>
        <w:spacing w:before="120" w:after="120"/>
        <w:ind w:left="720" w:hanging="720"/>
        <w:contextualSpacing w:val="0"/>
        <w:jc w:val="both"/>
        <w:rPr>
          <w:ins w:id="327" w:author="Anuraag H Kothari" w:date="2015-04-02T10:18:00Z"/>
          <w:b/>
          <w:szCs w:val="20"/>
        </w:rPr>
      </w:pPr>
      <w:r w:rsidRPr="00A57F1B">
        <w:rPr>
          <w:b/>
          <w:szCs w:val="20"/>
        </w:rPr>
        <w:t>Termination</w:t>
      </w:r>
    </w:p>
    <w:p w:rsidR="00A957FC" w:rsidRPr="00A57F1B" w:rsidRDefault="00A957FC" w:rsidP="00A957FC">
      <w:pPr>
        <w:pStyle w:val="ListParagraph"/>
        <w:tabs>
          <w:tab w:val="left" w:pos="810"/>
        </w:tabs>
        <w:spacing w:before="120" w:after="120"/>
        <w:contextualSpacing w:val="0"/>
        <w:jc w:val="both"/>
        <w:rPr>
          <w:b/>
          <w:szCs w:val="20"/>
        </w:rPr>
        <w:pPrChange w:id="328" w:author="Anuraag H Kothari" w:date="2015-04-02T10:18:00Z">
          <w:pPr>
            <w:pStyle w:val="ListParagraph"/>
            <w:numPr>
              <w:numId w:val="2"/>
            </w:numPr>
            <w:tabs>
              <w:tab w:val="left" w:pos="810"/>
            </w:tabs>
            <w:spacing w:before="120" w:after="120"/>
            <w:ind w:hanging="720"/>
            <w:contextualSpacing w:val="0"/>
            <w:jc w:val="both"/>
          </w:pPr>
        </w:pPrChange>
      </w:pPr>
    </w:p>
    <w:p w:rsidR="00A957FC" w:rsidRDefault="001550CC" w:rsidP="005669C5">
      <w:pPr>
        <w:pStyle w:val="ListParagraph"/>
        <w:numPr>
          <w:ilvl w:val="1"/>
          <w:numId w:val="2"/>
        </w:numPr>
        <w:tabs>
          <w:tab w:val="left" w:pos="810"/>
        </w:tabs>
        <w:spacing w:before="120" w:after="120"/>
        <w:ind w:left="720" w:hanging="720"/>
        <w:contextualSpacing w:val="0"/>
        <w:jc w:val="both"/>
        <w:rPr>
          <w:ins w:id="329" w:author="Anuraag H Kothari" w:date="2015-04-02T10:21:00Z"/>
          <w:szCs w:val="20"/>
        </w:rPr>
      </w:pPr>
      <w:r w:rsidRPr="00A57F1B">
        <w:rPr>
          <w:szCs w:val="20"/>
        </w:rPr>
        <w:t>The Equipment Lessor may without prejudice to Equipment Lessor’s right to arrears of Rent</w:t>
      </w:r>
      <w:del w:id="330" w:author="Anuraag H Kothari" w:date="2015-04-02T10:18:00Z">
        <w:r w:rsidRPr="00A57F1B" w:rsidDel="00A957FC">
          <w:rPr>
            <w:szCs w:val="20"/>
          </w:rPr>
          <w:delText>, the Default Amount</w:delText>
        </w:r>
      </w:del>
      <w:r w:rsidRPr="00A57F1B">
        <w:rPr>
          <w:szCs w:val="20"/>
        </w:rPr>
        <w:t xml:space="preserve"> or any other sum that may be due or for damages for breach of this Agreement, the Equipment Lessor may terminate all or part of this Agreement </w:t>
      </w:r>
      <w:del w:id="331" w:author="Anuraag H Kothari" w:date="2015-04-02T10:18:00Z">
        <w:r w:rsidRPr="00A57F1B" w:rsidDel="00A957FC">
          <w:rPr>
            <w:szCs w:val="20"/>
          </w:rPr>
          <w:delText xml:space="preserve">on </w:delText>
        </w:r>
        <w:r w:rsidR="00EB5481" w:rsidDel="00A957FC">
          <w:rPr>
            <w:szCs w:val="20"/>
          </w:rPr>
          <w:delText xml:space="preserve">the </w:delText>
        </w:r>
        <w:r w:rsidR="00EB5481" w:rsidRPr="00EB5481" w:rsidDel="00A957FC">
          <w:rPr>
            <w:szCs w:val="20"/>
          </w:rPr>
          <w:delText>occurrence of any of the Events of Default in Clause 8 which has not been cured pursuant to Clause 8.2 above</w:delText>
        </w:r>
        <w:r w:rsidR="00EB5481" w:rsidRPr="00A57F1B" w:rsidDel="00A957FC">
          <w:rPr>
            <w:szCs w:val="20"/>
          </w:rPr>
          <w:delText xml:space="preserve"> </w:delText>
        </w:r>
        <w:r w:rsidRPr="00A57F1B" w:rsidDel="00A957FC">
          <w:rPr>
            <w:szCs w:val="20"/>
          </w:rPr>
          <w:delText>by giving notice in writing to the Equ</w:delText>
        </w:r>
        <w:r w:rsidR="00EB5481" w:rsidDel="00A957FC">
          <w:rPr>
            <w:szCs w:val="20"/>
          </w:rPr>
          <w:delText>ipment Lessee</w:delText>
        </w:r>
      </w:del>
      <w:ins w:id="332" w:author="Anuraag H Kothari" w:date="2015-04-02T10:18:00Z">
        <w:r w:rsidR="00A957FC">
          <w:rPr>
            <w:szCs w:val="20"/>
          </w:rPr>
          <w:t xml:space="preserve"> in the event </w:t>
        </w:r>
      </w:ins>
      <w:ins w:id="333" w:author="Anuraag H Kothari" w:date="2015-04-02T10:19:00Z">
        <w:r w:rsidR="00A957FC">
          <w:rPr>
            <w:szCs w:val="20"/>
          </w:rPr>
          <w:t xml:space="preserve">the </w:t>
        </w:r>
      </w:ins>
      <w:ins w:id="334" w:author="Anuraag H Kothari" w:date="2015-04-02T10:20:00Z">
        <w:r w:rsidR="00A957FC">
          <w:rPr>
            <w:szCs w:val="20"/>
          </w:rPr>
          <w:t xml:space="preserve">event of a material breach of the terms of this Agreement by the </w:t>
        </w:r>
      </w:ins>
      <w:ins w:id="335" w:author="Anuraag H Kothari" w:date="2015-04-02T10:19:00Z">
        <w:r w:rsidR="00A957FC">
          <w:rPr>
            <w:szCs w:val="20"/>
          </w:rPr>
          <w:t xml:space="preserve">Equipment Lessee </w:t>
        </w:r>
      </w:ins>
      <w:ins w:id="336" w:author="Anuraag H Kothari" w:date="2015-04-02T10:20:00Z">
        <w:r w:rsidR="00A957FC">
          <w:rPr>
            <w:szCs w:val="20"/>
          </w:rPr>
          <w:t xml:space="preserve">(which includes but is not limited to failure </w:t>
        </w:r>
      </w:ins>
      <w:ins w:id="337" w:author="Anuraag H Kothari" w:date="2015-04-02T10:19:00Z">
        <w:r w:rsidR="00A957FC">
          <w:rPr>
            <w:szCs w:val="20"/>
          </w:rPr>
          <w:t xml:space="preserve"> to pay Rent</w:t>
        </w:r>
      </w:ins>
      <w:ins w:id="338" w:author="Anuraag H Kothari" w:date="2015-04-02T10:20:00Z">
        <w:r w:rsidR="00A957FC">
          <w:rPr>
            <w:szCs w:val="20"/>
          </w:rPr>
          <w:t>) which breach is not remedied within 60 days of the</w:t>
        </w:r>
      </w:ins>
      <w:ins w:id="339" w:author="Anuraag H Kothari" w:date="2015-04-02T10:19:00Z">
        <w:r w:rsidR="00A957FC">
          <w:rPr>
            <w:szCs w:val="20"/>
          </w:rPr>
          <w:t xml:space="preserve"> Equipment Lessor having notified the Equipment Lessee </w:t>
        </w:r>
      </w:ins>
      <w:ins w:id="340" w:author="Anuraag H Kothari" w:date="2015-04-02T10:21:00Z">
        <w:r w:rsidR="00A957FC">
          <w:rPr>
            <w:szCs w:val="20"/>
          </w:rPr>
          <w:t>of such breach</w:t>
        </w:r>
      </w:ins>
      <w:r w:rsidR="00EB5481">
        <w:rPr>
          <w:szCs w:val="20"/>
        </w:rPr>
        <w:t>.</w:t>
      </w:r>
    </w:p>
    <w:p w:rsidR="001550CC" w:rsidRPr="00EB5481" w:rsidRDefault="001550CC" w:rsidP="00A957FC">
      <w:pPr>
        <w:pStyle w:val="ListParagraph"/>
        <w:tabs>
          <w:tab w:val="left" w:pos="810"/>
        </w:tabs>
        <w:spacing w:before="120" w:after="120"/>
        <w:contextualSpacing w:val="0"/>
        <w:jc w:val="both"/>
        <w:rPr>
          <w:szCs w:val="20"/>
        </w:rPr>
        <w:pPrChange w:id="341" w:author="Anuraag H Kothari" w:date="2015-04-02T10:21:00Z">
          <w:pPr>
            <w:pStyle w:val="ListParagraph"/>
            <w:numPr>
              <w:ilvl w:val="1"/>
              <w:numId w:val="2"/>
            </w:numPr>
            <w:tabs>
              <w:tab w:val="left" w:pos="810"/>
            </w:tabs>
            <w:spacing w:before="120" w:after="120"/>
            <w:ind w:hanging="720"/>
            <w:contextualSpacing w:val="0"/>
            <w:jc w:val="both"/>
          </w:pPr>
        </w:pPrChange>
      </w:pPr>
      <w:r w:rsidRPr="00EB5481">
        <w:rPr>
          <w:szCs w:val="20"/>
        </w:rPr>
        <w:t xml:space="preserve"> </w:t>
      </w:r>
    </w:p>
    <w:p w:rsidR="00A957FC" w:rsidRDefault="00EB5481" w:rsidP="005669C5">
      <w:pPr>
        <w:pStyle w:val="ListParagraph"/>
        <w:numPr>
          <w:ilvl w:val="1"/>
          <w:numId w:val="2"/>
        </w:numPr>
        <w:tabs>
          <w:tab w:val="left" w:pos="810"/>
        </w:tabs>
        <w:spacing w:before="120" w:after="120"/>
        <w:ind w:left="720" w:hanging="720"/>
        <w:contextualSpacing w:val="0"/>
        <w:jc w:val="both"/>
        <w:rPr>
          <w:ins w:id="342" w:author="Anuraag H Kothari" w:date="2015-04-02T10:21:00Z"/>
          <w:szCs w:val="20"/>
        </w:rPr>
      </w:pPr>
      <w:r w:rsidRPr="00EB5481">
        <w:rPr>
          <w:szCs w:val="20"/>
        </w:rPr>
        <w:t xml:space="preserve">The Parties agree and understand that this Agreement is co-terminus and co-extensive with the JV Agreement and is being entered into to fulfill the Equipment Lessor’s obligations under the JV Agreement. </w:t>
      </w:r>
      <w:r>
        <w:rPr>
          <w:szCs w:val="20"/>
        </w:rPr>
        <w:t xml:space="preserve">Upon </w:t>
      </w:r>
      <w:r w:rsidR="001F2957" w:rsidRPr="00EB5481">
        <w:rPr>
          <w:szCs w:val="20"/>
        </w:rPr>
        <w:t>the termi</w:t>
      </w:r>
      <w:r>
        <w:rPr>
          <w:szCs w:val="20"/>
        </w:rPr>
        <w:t>nation of the</w:t>
      </w:r>
      <w:r w:rsidR="001F2957" w:rsidRPr="00EB5481">
        <w:rPr>
          <w:szCs w:val="20"/>
        </w:rPr>
        <w:t xml:space="preserve"> </w:t>
      </w:r>
      <w:r>
        <w:rPr>
          <w:szCs w:val="20"/>
        </w:rPr>
        <w:t xml:space="preserve">JV </w:t>
      </w:r>
      <w:r w:rsidR="001F2957" w:rsidRPr="00EB5481">
        <w:rPr>
          <w:szCs w:val="20"/>
        </w:rPr>
        <w:t>Agreement</w:t>
      </w:r>
      <w:r w:rsidR="00E4796E">
        <w:rPr>
          <w:szCs w:val="20"/>
        </w:rPr>
        <w:t>,</w:t>
      </w:r>
      <w:r w:rsidR="001F2957" w:rsidRPr="00EB5481">
        <w:rPr>
          <w:szCs w:val="20"/>
        </w:rPr>
        <w:t xml:space="preserve"> this Agreement shall stand terminated without prejudice the rights of the Equipment Lessor as per law or this Agreement or the JV Agreement.</w:t>
      </w:r>
    </w:p>
    <w:p w:rsidR="001F2957" w:rsidRPr="00EB5481" w:rsidRDefault="001F2957" w:rsidP="00A957FC">
      <w:pPr>
        <w:pStyle w:val="ListParagraph"/>
        <w:tabs>
          <w:tab w:val="left" w:pos="810"/>
        </w:tabs>
        <w:spacing w:before="120" w:after="120"/>
        <w:contextualSpacing w:val="0"/>
        <w:jc w:val="both"/>
        <w:rPr>
          <w:szCs w:val="20"/>
        </w:rPr>
        <w:pPrChange w:id="343" w:author="Anuraag H Kothari" w:date="2015-04-02T10:21:00Z">
          <w:pPr>
            <w:pStyle w:val="ListParagraph"/>
            <w:numPr>
              <w:ilvl w:val="1"/>
              <w:numId w:val="2"/>
            </w:numPr>
            <w:tabs>
              <w:tab w:val="left" w:pos="810"/>
            </w:tabs>
            <w:spacing w:before="120" w:after="120"/>
            <w:ind w:hanging="720"/>
            <w:contextualSpacing w:val="0"/>
            <w:jc w:val="both"/>
          </w:pPr>
        </w:pPrChange>
      </w:pPr>
      <w:del w:id="344" w:author="Anuraag H Kothari" w:date="2015-04-02T10:21:00Z">
        <w:r w:rsidRPr="00EB5481" w:rsidDel="00A957FC">
          <w:rPr>
            <w:szCs w:val="20"/>
          </w:rPr>
          <w:delText xml:space="preserve"> </w:delText>
        </w:r>
      </w:del>
    </w:p>
    <w:p w:rsidR="002C5DFD" w:rsidRDefault="002C5DFD" w:rsidP="005669C5">
      <w:pPr>
        <w:pStyle w:val="ListParagraph"/>
        <w:numPr>
          <w:ilvl w:val="0"/>
          <w:numId w:val="2"/>
        </w:numPr>
        <w:tabs>
          <w:tab w:val="left" w:pos="810"/>
        </w:tabs>
        <w:spacing w:before="120" w:after="120"/>
        <w:ind w:left="720" w:hanging="720"/>
        <w:contextualSpacing w:val="0"/>
        <w:jc w:val="both"/>
        <w:rPr>
          <w:ins w:id="345" w:author="Anuraag H Kothari" w:date="2015-04-02T10:21:00Z"/>
          <w:b/>
          <w:szCs w:val="20"/>
        </w:rPr>
      </w:pPr>
      <w:r w:rsidRPr="002C5DFD">
        <w:rPr>
          <w:b/>
          <w:szCs w:val="20"/>
        </w:rPr>
        <w:t>Consequence of Termination</w:t>
      </w:r>
    </w:p>
    <w:p w:rsidR="00A957FC" w:rsidRPr="002C5DFD" w:rsidRDefault="00A957FC" w:rsidP="00A957FC">
      <w:pPr>
        <w:pStyle w:val="ListParagraph"/>
        <w:tabs>
          <w:tab w:val="left" w:pos="810"/>
        </w:tabs>
        <w:spacing w:before="120" w:after="120"/>
        <w:contextualSpacing w:val="0"/>
        <w:jc w:val="both"/>
        <w:rPr>
          <w:b/>
          <w:szCs w:val="20"/>
        </w:rPr>
        <w:pPrChange w:id="346" w:author="Anuraag H Kothari" w:date="2015-04-02T10:21:00Z">
          <w:pPr>
            <w:pStyle w:val="ListParagraph"/>
            <w:numPr>
              <w:numId w:val="2"/>
            </w:numPr>
            <w:tabs>
              <w:tab w:val="left" w:pos="810"/>
            </w:tabs>
            <w:spacing w:before="120" w:after="120"/>
            <w:ind w:hanging="720"/>
            <w:contextualSpacing w:val="0"/>
            <w:jc w:val="both"/>
          </w:pPr>
        </w:pPrChange>
      </w:pPr>
    </w:p>
    <w:p w:rsidR="00F11D18" w:rsidRPr="00A57F1B" w:rsidRDefault="00F11D18" w:rsidP="005669C5">
      <w:pPr>
        <w:pStyle w:val="ListParagraph"/>
        <w:numPr>
          <w:ilvl w:val="1"/>
          <w:numId w:val="2"/>
        </w:numPr>
        <w:tabs>
          <w:tab w:val="left" w:pos="810"/>
        </w:tabs>
        <w:spacing w:before="120" w:after="120"/>
        <w:ind w:left="720" w:hanging="720"/>
        <w:contextualSpacing w:val="0"/>
        <w:jc w:val="both"/>
        <w:rPr>
          <w:szCs w:val="20"/>
        </w:rPr>
      </w:pPr>
      <w:r w:rsidRPr="00A57F1B">
        <w:rPr>
          <w:szCs w:val="20"/>
        </w:rPr>
        <w:t>Upon the termination of this Agreement or the JV Agreement by the Equipment Lessor or the Equipment Lessee for any reason, in addition to the return or seizure of the Equipment and the other rights and remedies available to the Equipment Lessor, the Equipment Lessee shall pay to the Equipment Lessor:</w:t>
      </w:r>
    </w:p>
    <w:p w:rsidR="00F11D18" w:rsidRPr="00A57F1B" w:rsidRDefault="002C5DFD" w:rsidP="005669C5">
      <w:pPr>
        <w:pStyle w:val="ListParagraph"/>
        <w:numPr>
          <w:ilvl w:val="2"/>
          <w:numId w:val="2"/>
        </w:numPr>
        <w:tabs>
          <w:tab w:val="left" w:pos="810"/>
        </w:tabs>
        <w:spacing w:before="120" w:after="120"/>
        <w:ind w:left="720" w:hanging="720"/>
        <w:contextualSpacing w:val="0"/>
        <w:jc w:val="both"/>
        <w:rPr>
          <w:szCs w:val="20"/>
        </w:rPr>
      </w:pPr>
      <w:r>
        <w:rPr>
          <w:szCs w:val="20"/>
        </w:rPr>
        <w:t>any</w:t>
      </w:r>
      <w:r w:rsidR="00F11D18" w:rsidRPr="00A57F1B">
        <w:rPr>
          <w:szCs w:val="20"/>
        </w:rPr>
        <w:t xml:space="preserve"> Rent </w:t>
      </w:r>
      <w:r>
        <w:rPr>
          <w:szCs w:val="20"/>
        </w:rPr>
        <w:t>which has fallen due in accordance with this Agreement</w:t>
      </w:r>
      <w:r w:rsidR="003A3BA2">
        <w:rPr>
          <w:szCs w:val="20"/>
        </w:rPr>
        <w:t xml:space="preserve"> but which has not been paid</w:t>
      </w:r>
      <w:r>
        <w:rPr>
          <w:szCs w:val="20"/>
        </w:rPr>
        <w:t xml:space="preserve"> </w:t>
      </w:r>
      <w:r w:rsidR="00F11D18" w:rsidRPr="00A57F1B">
        <w:rPr>
          <w:szCs w:val="20"/>
        </w:rPr>
        <w:t>for any incomplete period and all other amounts then due and payable under this Agreement;</w:t>
      </w:r>
    </w:p>
    <w:p w:rsidR="00F11D18" w:rsidRPr="00A57F1B" w:rsidRDefault="003A3BA2" w:rsidP="005669C5">
      <w:pPr>
        <w:pStyle w:val="ListParagraph"/>
        <w:numPr>
          <w:ilvl w:val="2"/>
          <w:numId w:val="2"/>
        </w:numPr>
        <w:tabs>
          <w:tab w:val="left" w:pos="810"/>
        </w:tabs>
        <w:spacing w:before="120" w:after="120"/>
        <w:ind w:left="720" w:hanging="720"/>
        <w:contextualSpacing w:val="0"/>
        <w:jc w:val="both"/>
        <w:rPr>
          <w:szCs w:val="20"/>
        </w:rPr>
      </w:pPr>
      <w:r>
        <w:rPr>
          <w:szCs w:val="20"/>
        </w:rPr>
        <w:t>any other charges, fees, levies payable as per this Agreement</w:t>
      </w:r>
      <w:r w:rsidR="000D15CA" w:rsidRPr="00A57F1B">
        <w:rPr>
          <w:szCs w:val="20"/>
        </w:rPr>
        <w:t>.</w:t>
      </w:r>
      <w:r w:rsidR="00F11D18" w:rsidRPr="00A57F1B">
        <w:rPr>
          <w:szCs w:val="20"/>
        </w:rPr>
        <w:t xml:space="preserve"> </w:t>
      </w:r>
    </w:p>
    <w:p w:rsidR="00F11D18" w:rsidRDefault="00F11D18" w:rsidP="005669C5">
      <w:pPr>
        <w:pStyle w:val="ListParagraph"/>
        <w:numPr>
          <w:ilvl w:val="2"/>
          <w:numId w:val="2"/>
        </w:numPr>
        <w:tabs>
          <w:tab w:val="left" w:pos="810"/>
        </w:tabs>
        <w:spacing w:before="120" w:after="120"/>
        <w:ind w:left="720" w:hanging="720"/>
        <w:contextualSpacing w:val="0"/>
        <w:jc w:val="both"/>
        <w:rPr>
          <w:ins w:id="347" w:author="Anuraag H Kothari" w:date="2015-04-02T10:22:00Z"/>
          <w:szCs w:val="20"/>
        </w:rPr>
      </w:pPr>
      <w:r w:rsidRPr="00A57F1B">
        <w:rPr>
          <w:szCs w:val="20"/>
        </w:rPr>
        <w:t xml:space="preserve">damages for any breach of this Agreement and all expenses and costs (including, without limitation, legal costs and expenses) incurred by </w:t>
      </w:r>
      <w:r w:rsidR="000D15CA" w:rsidRPr="00A57F1B">
        <w:rPr>
          <w:szCs w:val="20"/>
        </w:rPr>
        <w:t xml:space="preserve">the Equipment Lessor </w:t>
      </w:r>
      <w:r w:rsidRPr="00A57F1B">
        <w:rPr>
          <w:szCs w:val="20"/>
        </w:rPr>
        <w:t xml:space="preserve">in retaking possession of the </w:t>
      </w:r>
      <w:r w:rsidR="000D15CA" w:rsidRPr="00A57F1B">
        <w:rPr>
          <w:szCs w:val="20"/>
        </w:rPr>
        <w:t xml:space="preserve">Equipment </w:t>
      </w:r>
      <w:r w:rsidRPr="00A57F1B">
        <w:rPr>
          <w:szCs w:val="20"/>
        </w:rPr>
        <w:t>and/or enforcing or exercising its ot</w:t>
      </w:r>
      <w:r w:rsidR="000D15CA" w:rsidRPr="00A57F1B">
        <w:rPr>
          <w:szCs w:val="20"/>
        </w:rPr>
        <w:t>her rights or remedies under this</w:t>
      </w:r>
      <w:r w:rsidRPr="00A57F1B">
        <w:rPr>
          <w:szCs w:val="20"/>
        </w:rPr>
        <w:t xml:space="preserve"> Agreement.</w:t>
      </w:r>
    </w:p>
    <w:p w:rsidR="00A957FC" w:rsidRPr="00A57F1B" w:rsidRDefault="00A957FC" w:rsidP="00A957FC">
      <w:pPr>
        <w:pStyle w:val="ListParagraph"/>
        <w:tabs>
          <w:tab w:val="left" w:pos="810"/>
        </w:tabs>
        <w:spacing w:before="120" w:after="120"/>
        <w:contextualSpacing w:val="0"/>
        <w:jc w:val="both"/>
        <w:rPr>
          <w:szCs w:val="20"/>
        </w:rPr>
        <w:pPrChange w:id="348" w:author="Anuraag H Kothari" w:date="2015-04-02T10:22:00Z">
          <w:pPr>
            <w:pStyle w:val="ListParagraph"/>
            <w:numPr>
              <w:ilvl w:val="2"/>
              <w:numId w:val="2"/>
            </w:numPr>
            <w:tabs>
              <w:tab w:val="left" w:pos="810"/>
            </w:tabs>
            <w:spacing w:before="120" w:after="120"/>
            <w:ind w:hanging="720"/>
            <w:contextualSpacing w:val="0"/>
            <w:jc w:val="both"/>
          </w:pPr>
        </w:pPrChange>
      </w:pPr>
    </w:p>
    <w:p w:rsidR="00E313A2" w:rsidRPr="00A57F1B" w:rsidRDefault="00E313A2" w:rsidP="005669C5">
      <w:pPr>
        <w:pStyle w:val="ListParagraph"/>
        <w:numPr>
          <w:ilvl w:val="0"/>
          <w:numId w:val="2"/>
        </w:numPr>
        <w:tabs>
          <w:tab w:val="left" w:pos="810"/>
        </w:tabs>
        <w:spacing w:before="120" w:after="120"/>
        <w:ind w:left="720" w:hanging="720"/>
        <w:contextualSpacing w:val="0"/>
        <w:jc w:val="both"/>
        <w:rPr>
          <w:b/>
          <w:szCs w:val="20"/>
        </w:rPr>
      </w:pPr>
      <w:r w:rsidRPr="00A57F1B">
        <w:rPr>
          <w:b/>
          <w:szCs w:val="20"/>
        </w:rPr>
        <w:t>Return of Equipment</w:t>
      </w:r>
    </w:p>
    <w:p w:rsidR="00B7774D" w:rsidRPr="00A57F1B" w:rsidRDefault="00B7774D" w:rsidP="005669C5">
      <w:pPr>
        <w:pStyle w:val="ListParagraph"/>
        <w:numPr>
          <w:ilvl w:val="1"/>
          <w:numId w:val="2"/>
        </w:numPr>
        <w:tabs>
          <w:tab w:val="left" w:pos="810"/>
        </w:tabs>
        <w:spacing w:before="120" w:after="120"/>
        <w:ind w:left="720" w:hanging="720"/>
        <w:contextualSpacing w:val="0"/>
        <w:jc w:val="both"/>
        <w:rPr>
          <w:szCs w:val="20"/>
        </w:rPr>
      </w:pPr>
      <w:r w:rsidRPr="00A57F1B">
        <w:rPr>
          <w:szCs w:val="20"/>
        </w:rPr>
        <w:t>On  the expiry of the Term or upon earlier termination of this Agreement or the JV Agreement:</w:t>
      </w:r>
    </w:p>
    <w:p w:rsidR="00EC7BA4" w:rsidRDefault="00EC7BA4" w:rsidP="005669C5">
      <w:pPr>
        <w:pStyle w:val="ListParagraph"/>
        <w:numPr>
          <w:ilvl w:val="2"/>
          <w:numId w:val="2"/>
        </w:numPr>
        <w:tabs>
          <w:tab w:val="left" w:pos="810"/>
        </w:tabs>
        <w:spacing w:before="120" w:after="120"/>
        <w:ind w:left="720" w:hanging="720"/>
        <w:contextualSpacing w:val="0"/>
        <w:jc w:val="both"/>
        <w:rPr>
          <w:szCs w:val="20"/>
        </w:rPr>
      </w:pPr>
      <w:r>
        <w:rPr>
          <w:szCs w:val="20"/>
        </w:rPr>
        <w:t xml:space="preserve">The Equipment </w:t>
      </w:r>
      <w:r w:rsidRPr="00EC7BA4">
        <w:rPr>
          <w:szCs w:val="20"/>
        </w:rPr>
        <w:t xml:space="preserve">shall be returned unencumbered by the </w:t>
      </w:r>
      <w:r>
        <w:rPr>
          <w:szCs w:val="20"/>
        </w:rPr>
        <w:t>Equipment Lessee</w:t>
      </w:r>
      <w:r w:rsidRPr="00EC7BA4">
        <w:rPr>
          <w:szCs w:val="20"/>
        </w:rPr>
        <w:t xml:space="preserve"> to </w:t>
      </w:r>
      <w:r>
        <w:rPr>
          <w:szCs w:val="20"/>
        </w:rPr>
        <w:t>the Equipment Lessor</w:t>
      </w:r>
      <w:r w:rsidRPr="00EC7BA4">
        <w:rPr>
          <w:szCs w:val="20"/>
        </w:rPr>
        <w:t xml:space="preserve"> at </w:t>
      </w:r>
      <w:r>
        <w:rPr>
          <w:szCs w:val="20"/>
        </w:rPr>
        <w:t>the Equipment Lessee</w:t>
      </w:r>
      <w:r w:rsidRPr="00EC7BA4">
        <w:rPr>
          <w:szCs w:val="20"/>
        </w:rPr>
        <w:t xml:space="preserve">’s sole cost and expense and in the same condition as when received by the </w:t>
      </w:r>
      <w:r>
        <w:rPr>
          <w:szCs w:val="20"/>
        </w:rPr>
        <w:t>Equipment Lessee</w:t>
      </w:r>
      <w:r w:rsidRPr="00EC7BA4">
        <w:rPr>
          <w:szCs w:val="20"/>
        </w:rPr>
        <w:t xml:space="preserve">, reasonable wear and tear excepted.  </w:t>
      </w:r>
    </w:p>
    <w:p w:rsidR="00B7774D" w:rsidRPr="00A57F1B" w:rsidRDefault="00B7774D" w:rsidP="005669C5">
      <w:pPr>
        <w:pStyle w:val="ListParagraph"/>
        <w:numPr>
          <w:ilvl w:val="2"/>
          <w:numId w:val="2"/>
        </w:numPr>
        <w:tabs>
          <w:tab w:val="left" w:pos="810"/>
        </w:tabs>
        <w:spacing w:before="120" w:after="120"/>
        <w:ind w:left="720" w:hanging="720"/>
        <w:contextualSpacing w:val="0"/>
        <w:jc w:val="both"/>
        <w:rPr>
          <w:szCs w:val="20"/>
        </w:rPr>
      </w:pPr>
      <w:r w:rsidRPr="00A57F1B">
        <w:rPr>
          <w:szCs w:val="20"/>
        </w:rPr>
        <w:t xml:space="preserve">The Equipment Lessee agrees to deliver the Equipment serviced and maintained in good condition and working order as provided in </w:t>
      </w:r>
      <w:r w:rsidR="005E24CD" w:rsidRPr="00A57F1B">
        <w:rPr>
          <w:szCs w:val="20"/>
        </w:rPr>
        <w:t>Clause</w:t>
      </w:r>
      <w:r w:rsidRPr="00A57F1B">
        <w:rPr>
          <w:szCs w:val="20"/>
        </w:rPr>
        <w:t xml:space="preserve"> </w:t>
      </w:r>
      <w:r w:rsidR="005C29E0">
        <w:rPr>
          <w:szCs w:val="20"/>
        </w:rPr>
        <w:t>4.4.2</w:t>
      </w:r>
      <w:r w:rsidRPr="00A57F1B">
        <w:rPr>
          <w:szCs w:val="20"/>
        </w:rPr>
        <w:t xml:space="preserve"> packed as per industry standards to </w:t>
      </w:r>
      <w:r w:rsidRPr="00A57F1B">
        <w:rPr>
          <w:szCs w:val="20"/>
        </w:rPr>
        <w:lastRenderedPageBreak/>
        <w:t xml:space="preserve">avoid damage during transportation at such address in Turkey as the Equipment Lessor shall notify. </w:t>
      </w:r>
    </w:p>
    <w:p w:rsidR="00B7774D" w:rsidRPr="00A57F1B" w:rsidRDefault="00B7774D" w:rsidP="005669C5">
      <w:pPr>
        <w:pStyle w:val="ListParagraph"/>
        <w:numPr>
          <w:ilvl w:val="2"/>
          <w:numId w:val="2"/>
        </w:numPr>
        <w:tabs>
          <w:tab w:val="left" w:pos="810"/>
        </w:tabs>
        <w:spacing w:before="120" w:after="120"/>
        <w:ind w:left="720" w:hanging="720"/>
        <w:contextualSpacing w:val="0"/>
        <w:jc w:val="both"/>
        <w:rPr>
          <w:szCs w:val="20"/>
        </w:rPr>
      </w:pPr>
      <w:r w:rsidRPr="00A57F1B">
        <w:rPr>
          <w:szCs w:val="20"/>
        </w:rPr>
        <w:t xml:space="preserve">The Equipment Lessee agrees that if necessary, it will allow the Equipment Lessor, its agents or representatives access to any premises where the Equipment may be, for the purposes of removing them. </w:t>
      </w:r>
    </w:p>
    <w:p w:rsidR="00B7774D" w:rsidRPr="00A57F1B" w:rsidRDefault="00B7774D" w:rsidP="005669C5">
      <w:pPr>
        <w:pStyle w:val="ListParagraph"/>
        <w:numPr>
          <w:ilvl w:val="1"/>
          <w:numId w:val="2"/>
        </w:numPr>
        <w:tabs>
          <w:tab w:val="left" w:pos="810"/>
        </w:tabs>
        <w:spacing w:before="120" w:after="120"/>
        <w:ind w:left="720" w:hanging="720"/>
        <w:contextualSpacing w:val="0"/>
        <w:jc w:val="both"/>
        <w:rPr>
          <w:szCs w:val="20"/>
        </w:rPr>
      </w:pPr>
      <w:r w:rsidRPr="00A57F1B">
        <w:rPr>
          <w:szCs w:val="20"/>
        </w:rPr>
        <w:t>For avoidance of doubt</w:t>
      </w:r>
      <w:r w:rsidR="006447B5">
        <w:rPr>
          <w:szCs w:val="20"/>
        </w:rPr>
        <w:t xml:space="preserve"> upon termination</w:t>
      </w:r>
      <w:r w:rsidRPr="00A57F1B">
        <w:rPr>
          <w:szCs w:val="20"/>
        </w:rPr>
        <w:t xml:space="preserve">, </w:t>
      </w:r>
      <w:r w:rsidR="006447B5">
        <w:rPr>
          <w:szCs w:val="20"/>
        </w:rPr>
        <w:t xml:space="preserve">the </w:t>
      </w:r>
      <w:r w:rsidR="00445D92" w:rsidRPr="00A57F1B">
        <w:rPr>
          <w:szCs w:val="20"/>
        </w:rPr>
        <w:t>Equipment Lessor</w:t>
      </w:r>
      <w:r w:rsidRPr="00A57F1B">
        <w:rPr>
          <w:szCs w:val="20"/>
        </w:rPr>
        <w:t xml:space="preserve"> shall have the right to enter the premises where the </w:t>
      </w:r>
      <w:r w:rsidR="00445D92" w:rsidRPr="00A57F1B">
        <w:rPr>
          <w:szCs w:val="20"/>
        </w:rPr>
        <w:t>Equipment is</w:t>
      </w:r>
      <w:r w:rsidRPr="00A57F1B">
        <w:rPr>
          <w:szCs w:val="20"/>
        </w:rPr>
        <w:t xml:space="preserve"> located and seize the </w:t>
      </w:r>
      <w:r w:rsidR="00445D92" w:rsidRPr="00A57F1B">
        <w:rPr>
          <w:szCs w:val="20"/>
        </w:rPr>
        <w:t>Equipment</w:t>
      </w:r>
      <w:r w:rsidRPr="00A57F1B">
        <w:rPr>
          <w:szCs w:val="20"/>
        </w:rPr>
        <w:t xml:space="preserve">, without the intervention of the court, and for this purpose the agents, servants or representatives of </w:t>
      </w:r>
      <w:r w:rsidR="00445D92" w:rsidRPr="00A57F1B">
        <w:rPr>
          <w:szCs w:val="20"/>
        </w:rPr>
        <w:t xml:space="preserve">Equipment Lessor </w:t>
      </w:r>
      <w:r w:rsidRPr="00A57F1B">
        <w:rPr>
          <w:szCs w:val="20"/>
        </w:rPr>
        <w:t xml:space="preserve">shall have the right to enter the </w:t>
      </w:r>
      <w:r w:rsidR="00445D92" w:rsidRPr="00A57F1B">
        <w:rPr>
          <w:szCs w:val="20"/>
        </w:rPr>
        <w:t>Equipment Lessee</w:t>
      </w:r>
      <w:r w:rsidRPr="00A57F1B">
        <w:rPr>
          <w:szCs w:val="20"/>
        </w:rPr>
        <w:t xml:space="preserve">’s premises and seize, dismantle or repossess the </w:t>
      </w:r>
      <w:r w:rsidR="00445D92" w:rsidRPr="00A57F1B">
        <w:rPr>
          <w:szCs w:val="20"/>
        </w:rPr>
        <w:t>Equipment</w:t>
      </w:r>
      <w:r w:rsidRPr="00A57F1B">
        <w:rPr>
          <w:szCs w:val="20"/>
        </w:rPr>
        <w:t xml:space="preserve">.  </w:t>
      </w:r>
    </w:p>
    <w:p w:rsidR="00B7774D" w:rsidRPr="00A57F1B" w:rsidRDefault="00B7774D" w:rsidP="005669C5">
      <w:pPr>
        <w:pStyle w:val="ListParagraph"/>
        <w:numPr>
          <w:ilvl w:val="1"/>
          <w:numId w:val="2"/>
        </w:numPr>
        <w:tabs>
          <w:tab w:val="left" w:pos="810"/>
        </w:tabs>
        <w:spacing w:before="120" w:after="120"/>
        <w:ind w:left="720" w:hanging="720"/>
        <w:contextualSpacing w:val="0"/>
        <w:jc w:val="both"/>
        <w:rPr>
          <w:szCs w:val="20"/>
        </w:rPr>
      </w:pPr>
      <w:r w:rsidRPr="00A57F1B">
        <w:rPr>
          <w:szCs w:val="20"/>
        </w:rPr>
        <w:t xml:space="preserve">The </w:t>
      </w:r>
      <w:r w:rsidR="00445D92" w:rsidRPr="00A57F1B">
        <w:rPr>
          <w:szCs w:val="20"/>
        </w:rPr>
        <w:t>Equipment</w:t>
      </w:r>
      <w:r w:rsidRPr="00A57F1B">
        <w:rPr>
          <w:szCs w:val="20"/>
        </w:rPr>
        <w:t xml:space="preserve"> shall not be deemed </w:t>
      </w:r>
      <w:r w:rsidR="00445D92" w:rsidRPr="00A57F1B">
        <w:rPr>
          <w:szCs w:val="20"/>
        </w:rPr>
        <w:t>to be</w:t>
      </w:r>
      <w:r w:rsidRPr="00A57F1B">
        <w:rPr>
          <w:szCs w:val="20"/>
        </w:rPr>
        <w:t xml:space="preserve"> returned until </w:t>
      </w:r>
      <w:r w:rsidR="00445D92" w:rsidRPr="00A57F1B">
        <w:rPr>
          <w:szCs w:val="20"/>
        </w:rPr>
        <w:t>it has</w:t>
      </w:r>
      <w:r w:rsidRPr="00A57F1B">
        <w:rPr>
          <w:szCs w:val="20"/>
        </w:rPr>
        <w:t xml:space="preserve"> been duly decommissioned in accordance with the instructions of the manufacturer or as required by </w:t>
      </w:r>
      <w:r w:rsidR="00445D92" w:rsidRPr="00A57F1B">
        <w:rPr>
          <w:szCs w:val="20"/>
        </w:rPr>
        <w:t>Equipment Lessor</w:t>
      </w:r>
      <w:r w:rsidRPr="00A57F1B">
        <w:rPr>
          <w:szCs w:val="20"/>
        </w:rPr>
        <w:t>.</w:t>
      </w:r>
    </w:p>
    <w:p w:rsidR="001F2957" w:rsidRPr="00A57F1B" w:rsidRDefault="00B7774D" w:rsidP="005669C5">
      <w:pPr>
        <w:pStyle w:val="ListParagraph"/>
        <w:numPr>
          <w:ilvl w:val="1"/>
          <w:numId w:val="2"/>
        </w:numPr>
        <w:tabs>
          <w:tab w:val="left" w:pos="810"/>
        </w:tabs>
        <w:spacing w:before="120" w:after="120"/>
        <w:ind w:left="720" w:hanging="720"/>
        <w:contextualSpacing w:val="0"/>
        <w:jc w:val="both"/>
        <w:rPr>
          <w:szCs w:val="20"/>
        </w:rPr>
      </w:pPr>
      <w:r w:rsidRPr="00A57F1B">
        <w:rPr>
          <w:szCs w:val="20"/>
        </w:rPr>
        <w:t xml:space="preserve">In the event </w:t>
      </w:r>
      <w:r w:rsidR="00445D92" w:rsidRPr="00A57F1B">
        <w:rPr>
          <w:szCs w:val="20"/>
        </w:rPr>
        <w:t>the Equipment Lessor</w:t>
      </w:r>
      <w:r w:rsidRPr="00A57F1B">
        <w:rPr>
          <w:szCs w:val="20"/>
        </w:rPr>
        <w:t xml:space="preserve"> repossesses the </w:t>
      </w:r>
      <w:r w:rsidR="00EA152A">
        <w:rPr>
          <w:szCs w:val="20"/>
        </w:rPr>
        <w:t>Equipment</w:t>
      </w:r>
      <w:r w:rsidRPr="00A57F1B">
        <w:rPr>
          <w:szCs w:val="20"/>
        </w:rPr>
        <w:t xml:space="preserve"> pursuant to the terms </w:t>
      </w:r>
      <w:r w:rsidR="00445D92" w:rsidRPr="00A57F1B">
        <w:rPr>
          <w:szCs w:val="20"/>
        </w:rPr>
        <w:t>of this Agreement</w:t>
      </w:r>
      <w:r w:rsidRPr="00A57F1B">
        <w:rPr>
          <w:szCs w:val="20"/>
        </w:rPr>
        <w:t xml:space="preserve">, </w:t>
      </w:r>
      <w:r w:rsidR="00445D92" w:rsidRPr="00A57F1B">
        <w:rPr>
          <w:szCs w:val="20"/>
        </w:rPr>
        <w:t>the Equipment Lessor</w:t>
      </w:r>
      <w:r w:rsidRPr="00A57F1B">
        <w:rPr>
          <w:szCs w:val="20"/>
        </w:rPr>
        <w:t xml:space="preserve"> shall take such steps to dispose of the </w:t>
      </w:r>
      <w:r w:rsidR="00445D92" w:rsidRPr="00A57F1B">
        <w:rPr>
          <w:szCs w:val="20"/>
        </w:rPr>
        <w:t>Equipment</w:t>
      </w:r>
      <w:r w:rsidRPr="00A57F1B">
        <w:rPr>
          <w:szCs w:val="20"/>
        </w:rPr>
        <w:t xml:space="preserve">, in such manner, upon such times and upon such terms as </w:t>
      </w:r>
      <w:r w:rsidR="00445D92" w:rsidRPr="00A57F1B">
        <w:rPr>
          <w:szCs w:val="20"/>
        </w:rPr>
        <w:t>the Equipment Lessor</w:t>
      </w:r>
      <w:r w:rsidRPr="00A57F1B">
        <w:rPr>
          <w:szCs w:val="20"/>
        </w:rPr>
        <w:t xml:space="preserve"> may determine.</w:t>
      </w:r>
    </w:p>
    <w:p w:rsidR="00E313A2" w:rsidRPr="00A57F1B" w:rsidRDefault="008711A6" w:rsidP="005669C5">
      <w:pPr>
        <w:pStyle w:val="ListParagraph"/>
        <w:numPr>
          <w:ilvl w:val="0"/>
          <w:numId w:val="2"/>
        </w:numPr>
        <w:tabs>
          <w:tab w:val="left" w:pos="810"/>
        </w:tabs>
        <w:spacing w:before="120" w:after="120"/>
        <w:ind w:left="720" w:hanging="720"/>
        <w:contextualSpacing w:val="0"/>
        <w:jc w:val="both"/>
        <w:rPr>
          <w:b/>
          <w:szCs w:val="20"/>
        </w:rPr>
      </w:pPr>
      <w:r w:rsidRPr="00A57F1B">
        <w:rPr>
          <w:b/>
          <w:szCs w:val="20"/>
        </w:rPr>
        <w:t xml:space="preserve">Assignment </w:t>
      </w:r>
    </w:p>
    <w:p w:rsidR="00445D92" w:rsidRPr="00A57F1B" w:rsidRDefault="00951DFA" w:rsidP="005669C5">
      <w:pPr>
        <w:pStyle w:val="ListParagraph"/>
        <w:numPr>
          <w:ilvl w:val="1"/>
          <w:numId w:val="2"/>
        </w:numPr>
        <w:tabs>
          <w:tab w:val="left" w:pos="810"/>
        </w:tabs>
        <w:spacing w:before="120" w:after="120"/>
        <w:ind w:left="720" w:hanging="720"/>
        <w:contextualSpacing w:val="0"/>
        <w:jc w:val="both"/>
        <w:rPr>
          <w:szCs w:val="20"/>
        </w:rPr>
      </w:pPr>
      <w:r w:rsidRPr="00A57F1B">
        <w:rPr>
          <w:szCs w:val="20"/>
        </w:rPr>
        <w:t>The Equipment Lessee will not, without the consent of the Equipment Lessor (that the Equipment Lessor may withhold in its sole discretion for any or no reason), assign this Agreement or any of its rights or benefits or interest under this Agreement to any other person. However, the Parties hereby expressly agree that the Equipment Lessor may assign this Agreement and its rights and obligations hereunder to any other person, without the consent of the Equipment Lessee. In the event Equipment Lessor assigns this Agreement,</w:t>
      </w:r>
      <w:r w:rsidR="00EA152A">
        <w:rPr>
          <w:szCs w:val="20"/>
        </w:rPr>
        <w:t xml:space="preserve"> Equipment Lessor shall notify the </w:t>
      </w:r>
      <w:r w:rsidRPr="00A57F1B">
        <w:rPr>
          <w:szCs w:val="20"/>
        </w:rPr>
        <w:t xml:space="preserve">Equipment Lessee </w:t>
      </w:r>
      <w:r w:rsidR="006447B5">
        <w:rPr>
          <w:szCs w:val="20"/>
        </w:rPr>
        <w:t>of the same by a n</w:t>
      </w:r>
      <w:r w:rsidR="00EA152A">
        <w:rPr>
          <w:szCs w:val="20"/>
        </w:rPr>
        <w:t>otice</w:t>
      </w:r>
      <w:r w:rsidR="006447B5">
        <w:rPr>
          <w:szCs w:val="20"/>
        </w:rPr>
        <w:t xml:space="preserve"> in writing</w:t>
      </w:r>
      <w:r w:rsidR="00EA152A">
        <w:rPr>
          <w:szCs w:val="20"/>
        </w:rPr>
        <w:t>.</w:t>
      </w:r>
    </w:p>
    <w:p w:rsidR="008711A6" w:rsidRPr="00A57F1B" w:rsidRDefault="008711A6" w:rsidP="005669C5">
      <w:pPr>
        <w:pStyle w:val="ListParagraph"/>
        <w:numPr>
          <w:ilvl w:val="0"/>
          <w:numId w:val="2"/>
        </w:numPr>
        <w:tabs>
          <w:tab w:val="left" w:pos="810"/>
        </w:tabs>
        <w:spacing w:before="120" w:after="120"/>
        <w:ind w:left="720" w:hanging="720"/>
        <w:contextualSpacing w:val="0"/>
        <w:jc w:val="both"/>
        <w:rPr>
          <w:b/>
          <w:szCs w:val="20"/>
        </w:rPr>
      </w:pPr>
      <w:r w:rsidRPr="00A57F1B">
        <w:rPr>
          <w:b/>
          <w:szCs w:val="20"/>
        </w:rPr>
        <w:t>Notice</w:t>
      </w:r>
    </w:p>
    <w:p w:rsidR="00691B08" w:rsidRPr="00A57F1B" w:rsidRDefault="00FF6ADA" w:rsidP="005669C5">
      <w:pPr>
        <w:pStyle w:val="ListParagraph"/>
        <w:numPr>
          <w:ilvl w:val="1"/>
          <w:numId w:val="2"/>
        </w:numPr>
        <w:tabs>
          <w:tab w:val="left" w:pos="810"/>
        </w:tabs>
        <w:spacing w:before="120" w:after="120"/>
        <w:ind w:left="720" w:hanging="720"/>
        <w:contextualSpacing w:val="0"/>
        <w:jc w:val="both"/>
        <w:rPr>
          <w:szCs w:val="20"/>
        </w:rPr>
      </w:pPr>
      <w:r w:rsidRPr="00A57F1B">
        <w:rPr>
          <w:szCs w:val="20"/>
        </w:rPr>
        <w:t>Any notice, consent, waiver or demand pursuant to or in connection with this Agreement must be made in writing and will be deemed to be delivered when personally delivered or when actually received by facsimile transmission, e-mail, or overnight courier of national reputation or registered mail, at the address, facsimile number, or e-mail addresses stated below (or at such other address, facsimile number, or e-mail addresses as such party may designate by written notice to all other parties), with copies sent to the persons indicated:</w:t>
      </w:r>
    </w:p>
    <w:tbl>
      <w:tblPr>
        <w:tblStyle w:val="TableGrid1"/>
        <w:tblW w:w="9216" w:type="dxa"/>
        <w:tblInd w:w="690" w:type="dxa"/>
        <w:tblLook w:val="04A0" w:firstRow="1" w:lastRow="0" w:firstColumn="1" w:lastColumn="0" w:noHBand="0" w:noVBand="1"/>
      </w:tblPr>
      <w:tblGrid>
        <w:gridCol w:w="4608"/>
        <w:gridCol w:w="4608"/>
      </w:tblGrid>
      <w:tr w:rsidR="0002641B" w:rsidRPr="0002641B" w:rsidTr="005669C5">
        <w:tc>
          <w:tcPr>
            <w:tcW w:w="4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641B" w:rsidRPr="0002641B" w:rsidRDefault="0002641B" w:rsidP="005669C5">
            <w:pPr>
              <w:tabs>
                <w:tab w:val="left" w:pos="810"/>
              </w:tabs>
              <w:spacing w:before="120" w:after="120" w:line="276" w:lineRule="auto"/>
              <w:ind w:left="720" w:hanging="720"/>
              <w:jc w:val="both"/>
              <w:rPr>
                <w:rFonts w:ascii="Arial" w:hAnsi="Arial" w:cs="Arial"/>
              </w:rPr>
            </w:pPr>
            <w:r w:rsidRPr="00A57F1B">
              <w:rPr>
                <w:rFonts w:ascii="Arial" w:hAnsi="Arial" w:cs="Arial"/>
              </w:rPr>
              <w:t>For the Equipment Lessor:</w:t>
            </w:r>
          </w:p>
        </w:tc>
        <w:tc>
          <w:tcPr>
            <w:tcW w:w="4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641B" w:rsidRPr="0002641B" w:rsidRDefault="0002641B" w:rsidP="005669C5">
            <w:pPr>
              <w:tabs>
                <w:tab w:val="left" w:pos="810"/>
              </w:tabs>
              <w:spacing w:before="120" w:after="120" w:line="276" w:lineRule="auto"/>
              <w:ind w:left="720" w:hanging="720"/>
              <w:jc w:val="both"/>
              <w:rPr>
                <w:rFonts w:ascii="Arial" w:hAnsi="Arial" w:cs="Arial"/>
                <w:b/>
              </w:rPr>
            </w:pPr>
            <w:r w:rsidRPr="00A57F1B">
              <w:rPr>
                <w:rFonts w:ascii="Arial" w:hAnsi="Arial" w:cs="Arial"/>
              </w:rPr>
              <w:t>For the Equipment Lessee:</w:t>
            </w:r>
          </w:p>
        </w:tc>
      </w:tr>
      <w:tr w:rsidR="0002641B" w:rsidRPr="0002641B" w:rsidTr="005669C5">
        <w:tc>
          <w:tcPr>
            <w:tcW w:w="4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641B" w:rsidRPr="0002641B" w:rsidRDefault="0002641B" w:rsidP="005669C5">
            <w:pPr>
              <w:tabs>
                <w:tab w:val="left" w:pos="810"/>
              </w:tabs>
              <w:spacing w:before="120" w:after="120" w:line="276" w:lineRule="auto"/>
              <w:ind w:left="720" w:hanging="720"/>
              <w:rPr>
                <w:rFonts w:ascii="Arial" w:hAnsi="Arial" w:cs="Arial"/>
              </w:rPr>
            </w:pPr>
            <w:r w:rsidRPr="00A57F1B">
              <w:rPr>
                <w:rFonts w:ascii="Arial" w:hAnsi="Arial" w:cs="Arial"/>
                <w:b/>
              </w:rPr>
              <w:t>[Name]</w:t>
            </w:r>
          </w:p>
        </w:tc>
        <w:tc>
          <w:tcPr>
            <w:tcW w:w="4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641B" w:rsidRPr="0002641B" w:rsidRDefault="0002641B" w:rsidP="005669C5">
            <w:pPr>
              <w:tabs>
                <w:tab w:val="left" w:pos="810"/>
              </w:tabs>
              <w:spacing w:before="120" w:after="120" w:line="276" w:lineRule="auto"/>
              <w:ind w:left="720" w:hanging="720"/>
              <w:jc w:val="both"/>
              <w:rPr>
                <w:rFonts w:ascii="Arial" w:hAnsi="Arial" w:cs="Arial"/>
                <w:b/>
              </w:rPr>
            </w:pPr>
            <w:r w:rsidRPr="0002641B">
              <w:rPr>
                <w:rFonts w:ascii="Arial" w:hAnsi="Arial" w:cs="Arial"/>
                <w:b/>
              </w:rPr>
              <w:t>[Name]</w:t>
            </w:r>
          </w:p>
        </w:tc>
      </w:tr>
      <w:tr w:rsidR="0002641B" w:rsidRPr="0002641B" w:rsidTr="005669C5">
        <w:tc>
          <w:tcPr>
            <w:tcW w:w="4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641B" w:rsidRPr="0002641B" w:rsidRDefault="0002641B" w:rsidP="005669C5">
            <w:pPr>
              <w:tabs>
                <w:tab w:val="left" w:pos="810"/>
              </w:tabs>
              <w:spacing w:before="120" w:after="120" w:line="276" w:lineRule="auto"/>
              <w:ind w:left="720" w:hanging="720"/>
              <w:rPr>
                <w:rFonts w:ascii="Arial" w:hAnsi="Arial" w:cs="Arial"/>
                <w:b/>
              </w:rPr>
            </w:pPr>
            <w:r w:rsidRPr="0002641B">
              <w:rPr>
                <w:rFonts w:ascii="Arial" w:hAnsi="Arial" w:cs="Arial"/>
              </w:rPr>
              <w:t xml:space="preserve">Attention: </w:t>
            </w:r>
          </w:p>
        </w:tc>
        <w:tc>
          <w:tcPr>
            <w:tcW w:w="4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641B" w:rsidRPr="0002641B" w:rsidRDefault="0002641B" w:rsidP="005669C5">
            <w:pPr>
              <w:tabs>
                <w:tab w:val="left" w:pos="810"/>
              </w:tabs>
              <w:spacing w:before="120" w:after="120" w:line="276" w:lineRule="auto"/>
              <w:ind w:left="720" w:hanging="720"/>
              <w:jc w:val="both"/>
              <w:rPr>
                <w:rFonts w:ascii="Arial" w:hAnsi="Arial" w:cs="Arial"/>
                <w:b/>
              </w:rPr>
            </w:pPr>
            <w:r w:rsidRPr="0002641B">
              <w:rPr>
                <w:rFonts w:ascii="Arial" w:hAnsi="Arial" w:cs="Arial"/>
              </w:rPr>
              <w:t>Attention:</w:t>
            </w:r>
            <w:r w:rsidRPr="0002641B">
              <w:rPr>
                <w:rFonts w:ascii="Arial" w:hAnsi="Arial" w:cs="Arial"/>
              </w:rPr>
              <w:tab/>
            </w:r>
            <w:r w:rsidRPr="0002641B">
              <w:rPr>
                <w:rFonts w:ascii="Arial" w:hAnsi="Arial" w:cs="Arial"/>
              </w:rPr>
              <w:tab/>
            </w:r>
          </w:p>
        </w:tc>
      </w:tr>
      <w:tr w:rsidR="0002641B" w:rsidRPr="0002641B" w:rsidTr="005669C5">
        <w:tc>
          <w:tcPr>
            <w:tcW w:w="4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641B" w:rsidRPr="0002641B" w:rsidRDefault="0002641B" w:rsidP="005669C5">
            <w:pPr>
              <w:tabs>
                <w:tab w:val="left" w:pos="810"/>
              </w:tabs>
              <w:spacing w:before="120" w:after="120" w:line="276" w:lineRule="auto"/>
              <w:ind w:left="720" w:hanging="720"/>
              <w:jc w:val="both"/>
              <w:rPr>
                <w:rFonts w:ascii="Arial" w:hAnsi="Arial" w:cs="Arial"/>
              </w:rPr>
            </w:pPr>
            <w:r w:rsidRPr="0002641B">
              <w:rPr>
                <w:rFonts w:ascii="Arial" w:hAnsi="Arial" w:cs="Arial"/>
              </w:rPr>
              <w:t>Address:</w:t>
            </w:r>
            <w:r w:rsidRPr="0002641B">
              <w:rPr>
                <w:rFonts w:ascii="Arial" w:hAnsi="Arial" w:cs="Arial"/>
              </w:rPr>
              <w:tab/>
            </w:r>
            <w:r w:rsidRPr="0002641B">
              <w:rPr>
                <w:rFonts w:ascii="Arial" w:hAnsi="Arial" w:cs="Arial"/>
              </w:rPr>
              <w:tab/>
            </w:r>
          </w:p>
        </w:tc>
        <w:tc>
          <w:tcPr>
            <w:tcW w:w="4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641B" w:rsidRPr="0002641B" w:rsidRDefault="0002641B" w:rsidP="005669C5">
            <w:pPr>
              <w:tabs>
                <w:tab w:val="left" w:pos="810"/>
              </w:tabs>
              <w:spacing w:before="120" w:after="120" w:line="276" w:lineRule="auto"/>
              <w:ind w:left="720" w:hanging="720"/>
              <w:jc w:val="both"/>
              <w:rPr>
                <w:rFonts w:ascii="Arial" w:hAnsi="Arial" w:cs="Arial"/>
              </w:rPr>
            </w:pPr>
            <w:r w:rsidRPr="0002641B">
              <w:rPr>
                <w:rFonts w:ascii="Arial" w:hAnsi="Arial" w:cs="Arial"/>
              </w:rPr>
              <w:t>Address:</w:t>
            </w:r>
          </w:p>
        </w:tc>
      </w:tr>
      <w:tr w:rsidR="0002641B" w:rsidRPr="0002641B" w:rsidTr="005669C5">
        <w:tc>
          <w:tcPr>
            <w:tcW w:w="4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641B" w:rsidRPr="0002641B" w:rsidRDefault="0002641B" w:rsidP="005669C5">
            <w:pPr>
              <w:tabs>
                <w:tab w:val="left" w:pos="810"/>
              </w:tabs>
              <w:spacing w:before="120" w:after="120" w:line="276" w:lineRule="auto"/>
              <w:ind w:left="720" w:hanging="720"/>
              <w:jc w:val="both"/>
              <w:rPr>
                <w:rFonts w:ascii="Arial" w:hAnsi="Arial" w:cs="Arial"/>
              </w:rPr>
            </w:pPr>
            <w:r w:rsidRPr="0002641B">
              <w:rPr>
                <w:rFonts w:ascii="Arial" w:hAnsi="Arial" w:cs="Arial"/>
              </w:rPr>
              <w:t>Facsimile Number:</w:t>
            </w:r>
            <w:r w:rsidRPr="0002641B">
              <w:rPr>
                <w:rFonts w:ascii="Arial" w:hAnsi="Arial" w:cs="Arial"/>
              </w:rPr>
              <w:tab/>
            </w:r>
          </w:p>
        </w:tc>
        <w:tc>
          <w:tcPr>
            <w:tcW w:w="4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641B" w:rsidRPr="0002641B" w:rsidRDefault="0002641B" w:rsidP="005669C5">
            <w:pPr>
              <w:tabs>
                <w:tab w:val="left" w:pos="810"/>
              </w:tabs>
              <w:spacing w:before="120" w:after="120" w:line="276" w:lineRule="auto"/>
              <w:ind w:left="720" w:hanging="720"/>
              <w:jc w:val="both"/>
              <w:rPr>
                <w:rFonts w:ascii="Arial" w:hAnsi="Arial" w:cs="Arial"/>
              </w:rPr>
            </w:pPr>
            <w:r w:rsidRPr="0002641B">
              <w:rPr>
                <w:rFonts w:ascii="Arial" w:hAnsi="Arial" w:cs="Arial"/>
              </w:rPr>
              <w:t>Facsimile Number:</w:t>
            </w:r>
          </w:p>
        </w:tc>
      </w:tr>
      <w:tr w:rsidR="0002641B" w:rsidRPr="0002641B" w:rsidTr="005669C5">
        <w:tc>
          <w:tcPr>
            <w:tcW w:w="4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641B" w:rsidRPr="0002641B" w:rsidRDefault="0002641B" w:rsidP="005669C5">
            <w:pPr>
              <w:tabs>
                <w:tab w:val="left" w:pos="810"/>
              </w:tabs>
              <w:spacing w:before="120" w:after="120" w:line="276" w:lineRule="auto"/>
              <w:ind w:left="720" w:hanging="720"/>
              <w:jc w:val="both"/>
              <w:rPr>
                <w:rFonts w:ascii="Arial" w:hAnsi="Arial" w:cs="Arial"/>
              </w:rPr>
            </w:pPr>
            <w:r w:rsidRPr="0002641B">
              <w:rPr>
                <w:rFonts w:ascii="Arial" w:hAnsi="Arial" w:cs="Arial"/>
              </w:rPr>
              <w:t>E-mail:</w:t>
            </w:r>
          </w:p>
        </w:tc>
        <w:tc>
          <w:tcPr>
            <w:tcW w:w="460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02641B" w:rsidRPr="0002641B" w:rsidRDefault="0002641B" w:rsidP="005669C5">
            <w:pPr>
              <w:tabs>
                <w:tab w:val="left" w:pos="810"/>
              </w:tabs>
              <w:spacing w:before="120" w:after="120" w:line="276" w:lineRule="auto"/>
              <w:ind w:left="720" w:hanging="720"/>
              <w:jc w:val="both"/>
              <w:rPr>
                <w:rFonts w:ascii="Arial" w:hAnsi="Arial" w:cs="Arial"/>
              </w:rPr>
            </w:pPr>
            <w:r w:rsidRPr="0002641B">
              <w:rPr>
                <w:rFonts w:ascii="Arial" w:hAnsi="Arial" w:cs="Arial"/>
              </w:rPr>
              <w:t>E-mail:</w:t>
            </w:r>
          </w:p>
        </w:tc>
      </w:tr>
    </w:tbl>
    <w:p w:rsidR="005669C5" w:rsidRPr="00A57F1B" w:rsidRDefault="005669C5" w:rsidP="005669C5">
      <w:pPr>
        <w:pStyle w:val="ListParagraph"/>
        <w:tabs>
          <w:tab w:val="left" w:pos="810"/>
        </w:tabs>
        <w:spacing w:before="120" w:after="120"/>
        <w:ind w:hanging="720"/>
        <w:contextualSpacing w:val="0"/>
        <w:jc w:val="both"/>
        <w:rPr>
          <w:szCs w:val="20"/>
        </w:rPr>
      </w:pPr>
    </w:p>
    <w:p w:rsidR="008711A6" w:rsidRPr="00A57F1B" w:rsidDel="00A957FC" w:rsidRDefault="008711A6" w:rsidP="00A957FC">
      <w:pPr>
        <w:pStyle w:val="ListParagraph"/>
        <w:tabs>
          <w:tab w:val="left" w:pos="810"/>
        </w:tabs>
        <w:spacing w:before="120" w:after="120"/>
        <w:contextualSpacing w:val="0"/>
        <w:jc w:val="both"/>
        <w:rPr>
          <w:del w:id="349" w:author="Anuraag H Kothari" w:date="2015-04-02T10:26:00Z"/>
          <w:b/>
          <w:szCs w:val="20"/>
        </w:rPr>
        <w:pPrChange w:id="350" w:author="Anuraag H Kothari" w:date="2015-04-02T10:26:00Z">
          <w:pPr>
            <w:pStyle w:val="ListParagraph"/>
            <w:numPr>
              <w:numId w:val="2"/>
            </w:numPr>
            <w:tabs>
              <w:tab w:val="left" w:pos="810"/>
            </w:tabs>
            <w:spacing w:before="120" w:after="120"/>
            <w:ind w:hanging="720"/>
            <w:contextualSpacing w:val="0"/>
            <w:jc w:val="both"/>
          </w:pPr>
        </w:pPrChange>
      </w:pPr>
      <w:del w:id="351" w:author="Anuraag H Kothari" w:date="2015-04-02T10:26:00Z">
        <w:r w:rsidRPr="00A57F1B" w:rsidDel="00A957FC">
          <w:rPr>
            <w:b/>
            <w:szCs w:val="20"/>
          </w:rPr>
          <w:delText>Arbitration</w:delText>
        </w:r>
      </w:del>
    </w:p>
    <w:p w:rsidR="0002641B" w:rsidRPr="00A57F1B" w:rsidDel="00A957FC" w:rsidRDefault="0002641B" w:rsidP="00A957FC">
      <w:pPr>
        <w:pStyle w:val="ListParagraph"/>
        <w:tabs>
          <w:tab w:val="left" w:pos="810"/>
        </w:tabs>
        <w:spacing w:before="120" w:after="120"/>
        <w:contextualSpacing w:val="0"/>
        <w:jc w:val="both"/>
        <w:rPr>
          <w:del w:id="352" w:author="Anuraag H Kothari" w:date="2015-04-02T10:26:00Z"/>
          <w:szCs w:val="20"/>
        </w:rPr>
        <w:pPrChange w:id="353" w:author="Anuraag H Kothari" w:date="2015-04-02T10:26:00Z">
          <w:pPr>
            <w:pStyle w:val="ListParagraph"/>
            <w:numPr>
              <w:ilvl w:val="1"/>
              <w:numId w:val="2"/>
            </w:numPr>
            <w:tabs>
              <w:tab w:val="left" w:pos="810"/>
            </w:tabs>
            <w:spacing w:before="120" w:after="120"/>
            <w:ind w:hanging="720"/>
            <w:contextualSpacing w:val="0"/>
            <w:jc w:val="both"/>
          </w:pPr>
        </w:pPrChange>
      </w:pPr>
      <w:del w:id="354" w:author="Anuraag H Kothari" w:date="2015-04-02T10:26:00Z">
        <w:r w:rsidRPr="00A57F1B" w:rsidDel="00A957FC">
          <w:rPr>
            <w:szCs w:val="20"/>
          </w:rPr>
          <w:lastRenderedPageBreak/>
          <w:delText>In the event of any dispute or difference of opinion between the Parties arising out of or in connection with this Agreement or with regard to performance of any obligations by either Party, the Parties hereto shall use their best efforts to settle such disputes or differences of opinion amicably by mutual negotiation.</w:delText>
        </w:r>
      </w:del>
    </w:p>
    <w:p w:rsidR="0002641B" w:rsidRPr="00A57F1B" w:rsidDel="00A957FC" w:rsidRDefault="0002641B" w:rsidP="00A957FC">
      <w:pPr>
        <w:pStyle w:val="ListParagraph"/>
        <w:tabs>
          <w:tab w:val="left" w:pos="810"/>
        </w:tabs>
        <w:spacing w:before="120" w:after="120"/>
        <w:contextualSpacing w:val="0"/>
        <w:jc w:val="both"/>
        <w:rPr>
          <w:del w:id="355" w:author="Anuraag H Kothari" w:date="2015-04-02T10:26:00Z"/>
          <w:szCs w:val="20"/>
        </w:rPr>
        <w:pPrChange w:id="356" w:author="Anuraag H Kothari" w:date="2015-04-02T10:26:00Z">
          <w:pPr>
            <w:pStyle w:val="ListParagraph"/>
            <w:numPr>
              <w:ilvl w:val="1"/>
              <w:numId w:val="2"/>
            </w:numPr>
            <w:tabs>
              <w:tab w:val="left" w:pos="810"/>
            </w:tabs>
            <w:spacing w:before="120" w:after="120"/>
            <w:ind w:hanging="720"/>
            <w:contextualSpacing w:val="0"/>
            <w:jc w:val="both"/>
          </w:pPr>
        </w:pPrChange>
      </w:pPr>
      <w:del w:id="357" w:author="Anuraag H Kothari" w:date="2015-04-02T10:26:00Z">
        <w:r w:rsidRPr="00A57F1B" w:rsidDel="00A957FC">
          <w:rPr>
            <w:szCs w:val="20"/>
          </w:rPr>
          <w:delText>However, if the dispute remains unresolved for 15 days, then such dispute, difference or question in respect of this Agreement or the subject matter thereof, shall be referred to arbitration to be cond</w:delText>
        </w:r>
        <w:r w:rsidR="00D404EA" w:rsidDel="00A957FC">
          <w:rPr>
            <w:szCs w:val="20"/>
          </w:rPr>
          <w:delText>ucted in accordance with the Swiss Rules of International Arbitration of the Swiss Chambers’ Arbitration Institution</w:delText>
        </w:r>
        <w:r w:rsidRPr="00A57F1B" w:rsidDel="00A957FC">
          <w:rPr>
            <w:szCs w:val="20"/>
          </w:rPr>
          <w:delText xml:space="preserve">. </w:delText>
        </w:r>
        <w:r w:rsidR="00D404EA" w:rsidDel="00A957FC">
          <w:rPr>
            <w:szCs w:val="20"/>
          </w:rPr>
          <w:delText xml:space="preserve">The arbitration tribunal shall consist of </w:delText>
        </w:r>
        <w:r w:rsidR="00D404EA" w:rsidRPr="00A57F1B" w:rsidDel="00A957FC">
          <w:rPr>
            <w:szCs w:val="20"/>
          </w:rPr>
          <w:delText>three (3) arbitrators</w:delText>
        </w:r>
        <w:r w:rsidR="00D404EA" w:rsidDel="00A957FC">
          <w:rPr>
            <w:szCs w:val="20"/>
          </w:rPr>
          <w:delText>. Each party shall nominate an arbitrator</w:delText>
        </w:r>
        <w:r w:rsidR="007D4EF5" w:rsidDel="00A957FC">
          <w:rPr>
            <w:szCs w:val="20"/>
          </w:rPr>
          <w:delText>,</w:delText>
        </w:r>
        <w:r w:rsidR="00D404EA" w:rsidDel="00A957FC">
          <w:rPr>
            <w:szCs w:val="20"/>
          </w:rPr>
          <w:delText xml:space="preserve"> </w:delText>
        </w:r>
        <w:r w:rsidR="007D4EF5" w:rsidDel="00A957FC">
          <w:rPr>
            <w:szCs w:val="20"/>
          </w:rPr>
          <w:delText xml:space="preserve">the </w:delText>
        </w:r>
        <w:r w:rsidR="0033633F" w:rsidDel="00A957FC">
          <w:rPr>
            <w:szCs w:val="20"/>
          </w:rPr>
          <w:delText xml:space="preserve">nominated </w:delText>
        </w:r>
        <w:r w:rsidR="007D4EF5" w:rsidDel="00A957FC">
          <w:rPr>
            <w:szCs w:val="20"/>
          </w:rPr>
          <w:delText xml:space="preserve">arbitrators </w:delText>
        </w:r>
        <w:r w:rsidR="00D404EA" w:rsidDel="00A957FC">
          <w:rPr>
            <w:szCs w:val="20"/>
          </w:rPr>
          <w:delText xml:space="preserve">will then, mutually, nominate the third </w:delText>
        </w:r>
        <w:r w:rsidR="0033633F" w:rsidDel="00A957FC">
          <w:rPr>
            <w:szCs w:val="20"/>
          </w:rPr>
          <w:delText xml:space="preserve">presiding </w:delText>
        </w:r>
        <w:r w:rsidR="00D404EA" w:rsidDel="00A957FC">
          <w:rPr>
            <w:szCs w:val="20"/>
          </w:rPr>
          <w:delText>arbitrator</w:delText>
        </w:r>
        <w:r w:rsidRPr="00A57F1B" w:rsidDel="00A957FC">
          <w:rPr>
            <w:szCs w:val="20"/>
          </w:rPr>
          <w:delText>. The seat of the arbitrati</w:delText>
        </w:r>
        <w:r w:rsidR="00D404EA" w:rsidDel="00A957FC">
          <w:rPr>
            <w:szCs w:val="20"/>
          </w:rPr>
          <w:delText>on will be Basel, Switzerland</w:delText>
        </w:r>
        <w:r w:rsidRPr="00A57F1B" w:rsidDel="00A957FC">
          <w:rPr>
            <w:szCs w:val="20"/>
          </w:rPr>
          <w:delText xml:space="preserve">. </w:delText>
        </w:r>
      </w:del>
    </w:p>
    <w:p w:rsidR="0002641B" w:rsidRPr="00A57F1B" w:rsidDel="00A957FC" w:rsidRDefault="0002641B" w:rsidP="00A957FC">
      <w:pPr>
        <w:pStyle w:val="ListParagraph"/>
        <w:tabs>
          <w:tab w:val="left" w:pos="810"/>
        </w:tabs>
        <w:spacing w:before="120" w:after="120"/>
        <w:contextualSpacing w:val="0"/>
        <w:jc w:val="both"/>
        <w:rPr>
          <w:del w:id="358" w:author="Anuraag H Kothari" w:date="2015-04-02T10:26:00Z"/>
          <w:szCs w:val="20"/>
        </w:rPr>
        <w:pPrChange w:id="359" w:author="Anuraag H Kothari" w:date="2015-04-02T10:26:00Z">
          <w:pPr>
            <w:pStyle w:val="ListParagraph"/>
            <w:numPr>
              <w:ilvl w:val="1"/>
              <w:numId w:val="2"/>
            </w:numPr>
            <w:tabs>
              <w:tab w:val="left" w:pos="810"/>
            </w:tabs>
            <w:spacing w:before="120" w:after="120"/>
            <w:ind w:hanging="720"/>
            <w:contextualSpacing w:val="0"/>
            <w:jc w:val="both"/>
          </w:pPr>
        </w:pPrChange>
      </w:pPr>
      <w:del w:id="360" w:author="Anuraag H Kothari" w:date="2015-04-02T10:26:00Z">
        <w:r w:rsidRPr="00A57F1B" w:rsidDel="00A957FC">
          <w:rPr>
            <w:szCs w:val="20"/>
          </w:rPr>
          <w:delText>The award of the arbitrator shall be final and binding on the Parties.</w:delText>
        </w:r>
      </w:del>
    </w:p>
    <w:p w:rsidR="0002641B" w:rsidRPr="00A57F1B" w:rsidDel="00A957FC" w:rsidRDefault="0002641B" w:rsidP="00A957FC">
      <w:pPr>
        <w:pStyle w:val="ListParagraph"/>
        <w:tabs>
          <w:tab w:val="left" w:pos="810"/>
        </w:tabs>
        <w:spacing w:before="120" w:after="120"/>
        <w:contextualSpacing w:val="0"/>
        <w:jc w:val="both"/>
        <w:rPr>
          <w:del w:id="361" w:author="Anuraag H Kothari" w:date="2015-04-02T10:25:00Z"/>
          <w:szCs w:val="20"/>
        </w:rPr>
        <w:pPrChange w:id="362" w:author="Anuraag H Kothari" w:date="2015-04-02T10:26:00Z">
          <w:pPr>
            <w:pStyle w:val="ListParagraph"/>
            <w:numPr>
              <w:ilvl w:val="1"/>
              <w:numId w:val="2"/>
            </w:numPr>
            <w:tabs>
              <w:tab w:val="left" w:pos="810"/>
            </w:tabs>
            <w:spacing w:before="120" w:after="120"/>
            <w:ind w:hanging="720"/>
            <w:contextualSpacing w:val="0"/>
            <w:jc w:val="both"/>
          </w:pPr>
        </w:pPrChange>
      </w:pPr>
      <w:del w:id="363" w:author="Anuraag H Kothari" w:date="2015-04-02T10:26:00Z">
        <w:r w:rsidRPr="00A57F1B" w:rsidDel="00A957FC">
          <w:rPr>
            <w:szCs w:val="20"/>
          </w:rPr>
          <w:delText xml:space="preserve">Arbitration proceedings shall be conducted in </w:delText>
        </w:r>
        <w:r w:rsidR="00D404EA" w:rsidDel="00A957FC">
          <w:rPr>
            <w:szCs w:val="20"/>
          </w:rPr>
          <w:delText>the English</w:delText>
        </w:r>
        <w:r w:rsidRPr="00A57F1B" w:rsidDel="00A957FC">
          <w:rPr>
            <w:szCs w:val="20"/>
          </w:rPr>
          <w:delText xml:space="preserve"> language.</w:delText>
        </w:r>
      </w:del>
    </w:p>
    <w:p w:rsidR="0002641B" w:rsidRPr="00A957FC" w:rsidDel="00A957FC" w:rsidRDefault="0002641B" w:rsidP="00A957FC">
      <w:pPr>
        <w:pStyle w:val="ListParagraph"/>
        <w:tabs>
          <w:tab w:val="left" w:pos="810"/>
        </w:tabs>
        <w:spacing w:before="120" w:after="120"/>
        <w:contextualSpacing w:val="0"/>
        <w:jc w:val="both"/>
        <w:rPr>
          <w:del w:id="364" w:author="Anuraag H Kothari" w:date="2015-04-02T10:26:00Z"/>
          <w:szCs w:val="20"/>
          <w:rPrChange w:id="365" w:author="Anuraag H Kothari" w:date="2015-04-02T10:25:00Z">
            <w:rPr>
              <w:del w:id="366" w:author="Anuraag H Kothari" w:date="2015-04-02T10:26:00Z"/>
            </w:rPr>
          </w:rPrChange>
        </w:rPr>
        <w:pPrChange w:id="367" w:author="Anuraag H Kothari" w:date="2015-04-02T10:26:00Z">
          <w:pPr>
            <w:pStyle w:val="ListParagraph"/>
            <w:numPr>
              <w:ilvl w:val="1"/>
              <w:numId w:val="2"/>
            </w:numPr>
            <w:tabs>
              <w:tab w:val="left" w:pos="810"/>
            </w:tabs>
            <w:spacing w:before="120" w:after="120"/>
            <w:ind w:hanging="720"/>
            <w:contextualSpacing w:val="0"/>
            <w:jc w:val="both"/>
          </w:pPr>
        </w:pPrChange>
      </w:pPr>
      <w:del w:id="368" w:author="Anuraag H Kothari" w:date="2015-04-02T10:25:00Z">
        <w:r w:rsidRPr="00A957FC" w:rsidDel="00A957FC">
          <w:rPr>
            <w:szCs w:val="20"/>
            <w:rPrChange w:id="369" w:author="Anuraag H Kothari" w:date="2015-04-02T10:25:00Z">
              <w:rPr/>
            </w:rPrChange>
          </w:rPr>
          <w:delText>Any disputes shall be subject to courts in [•].</w:delText>
        </w:r>
      </w:del>
    </w:p>
    <w:p w:rsidR="00A957FC" w:rsidRPr="00A57F1B" w:rsidRDefault="0002641B" w:rsidP="00A957FC">
      <w:pPr>
        <w:pStyle w:val="ListParagraph"/>
        <w:tabs>
          <w:tab w:val="left" w:pos="810"/>
        </w:tabs>
        <w:spacing w:before="120" w:after="120"/>
        <w:contextualSpacing w:val="0"/>
        <w:jc w:val="both"/>
        <w:rPr>
          <w:szCs w:val="20"/>
        </w:rPr>
        <w:pPrChange w:id="370" w:author="Anuraag H Kothari" w:date="2015-04-02T10:25:00Z">
          <w:pPr>
            <w:pStyle w:val="ListParagraph"/>
            <w:numPr>
              <w:ilvl w:val="1"/>
              <w:numId w:val="2"/>
            </w:numPr>
            <w:tabs>
              <w:tab w:val="left" w:pos="810"/>
            </w:tabs>
            <w:spacing w:before="120" w:after="120"/>
            <w:ind w:hanging="720"/>
            <w:contextualSpacing w:val="0"/>
            <w:jc w:val="both"/>
          </w:pPr>
        </w:pPrChange>
      </w:pPr>
      <w:del w:id="371" w:author="Anuraag H Kothari" w:date="2015-04-02T10:26:00Z">
        <w:r w:rsidRPr="00A57F1B" w:rsidDel="00A957FC">
          <w:rPr>
            <w:szCs w:val="20"/>
          </w:rPr>
          <w:delText>This Agreement and the provisions contained herein shall be construed and</w:delText>
        </w:r>
        <w:r w:rsidR="00131F53" w:rsidDel="00A957FC">
          <w:rPr>
            <w:szCs w:val="20"/>
          </w:rPr>
          <w:delText xml:space="preserve"> interpreted in accordance with</w:delText>
        </w:r>
        <w:r w:rsidRPr="00A57F1B" w:rsidDel="00A957FC">
          <w:rPr>
            <w:szCs w:val="20"/>
          </w:rPr>
          <w:delText xml:space="preserve"> laws</w:delText>
        </w:r>
        <w:r w:rsidR="00D404EA" w:rsidDel="00A957FC">
          <w:rPr>
            <w:szCs w:val="20"/>
          </w:rPr>
          <w:delText xml:space="preserve"> of Turkey</w:delText>
        </w:r>
        <w:r w:rsidRPr="00A57F1B" w:rsidDel="00A957FC">
          <w:rPr>
            <w:szCs w:val="20"/>
          </w:rPr>
          <w:delText>.</w:delText>
        </w:r>
      </w:del>
    </w:p>
    <w:p w:rsidR="006447B5" w:rsidRDefault="006447B5" w:rsidP="005669C5">
      <w:pPr>
        <w:pStyle w:val="ListParagraph"/>
        <w:numPr>
          <w:ilvl w:val="0"/>
          <w:numId w:val="2"/>
        </w:numPr>
        <w:tabs>
          <w:tab w:val="left" w:pos="810"/>
        </w:tabs>
        <w:spacing w:before="120" w:after="120"/>
        <w:ind w:left="720" w:hanging="720"/>
        <w:contextualSpacing w:val="0"/>
        <w:jc w:val="both"/>
        <w:rPr>
          <w:ins w:id="372" w:author="Anuraag H Kothari" w:date="2015-04-02T10:25:00Z"/>
          <w:b/>
          <w:szCs w:val="20"/>
        </w:rPr>
      </w:pPr>
      <w:proofErr w:type="spellStart"/>
      <w:r w:rsidRPr="006447B5">
        <w:rPr>
          <w:b/>
          <w:szCs w:val="20"/>
        </w:rPr>
        <w:t>Authorisation</w:t>
      </w:r>
      <w:proofErr w:type="spellEnd"/>
    </w:p>
    <w:p w:rsidR="00A957FC" w:rsidRDefault="00A957FC" w:rsidP="00A957FC">
      <w:pPr>
        <w:pStyle w:val="ListParagraph"/>
        <w:tabs>
          <w:tab w:val="left" w:pos="810"/>
        </w:tabs>
        <w:spacing w:before="120" w:after="120"/>
        <w:contextualSpacing w:val="0"/>
        <w:jc w:val="both"/>
        <w:rPr>
          <w:b/>
          <w:szCs w:val="20"/>
        </w:rPr>
        <w:pPrChange w:id="373" w:author="Anuraag H Kothari" w:date="2015-04-02T10:25:00Z">
          <w:pPr>
            <w:pStyle w:val="ListParagraph"/>
            <w:numPr>
              <w:numId w:val="2"/>
            </w:numPr>
            <w:tabs>
              <w:tab w:val="left" w:pos="810"/>
            </w:tabs>
            <w:spacing w:before="120" w:after="120"/>
            <w:ind w:hanging="720"/>
            <w:contextualSpacing w:val="0"/>
            <w:jc w:val="both"/>
          </w:pPr>
        </w:pPrChange>
      </w:pPr>
    </w:p>
    <w:p w:rsidR="006447B5" w:rsidRPr="006447B5" w:rsidRDefault="006447B5" w:rsidP="00A957FC">
      <w:pPr>
        <w:pStyle w:val="ListParagraph"/>
        <w:numPr>
          <w:ilvl w:val="1"/>
          <w:numId w:val="2"/>
        </w:numPr>
        <w:tabs>
          <w:tab w:val="left" w:pos="810"/>
        </w:tabs>
        <w:spacing w:before="120" w:after="120"/>
        <w:ind w:left="720" w:hanging="720"/>
        <w:contextualSpacing w:val="0"/>
        <w:jc w:val="both"/>
        <w:rPr>
          <w:szCs w:val="20"/>
        </w:rPr>
        <w:pPrChange w:id="374" w:author="Anuraag H Kothari" w:date="2015-04-02T10:25:00Z">
          <w:pPr>
            <w:pStyle w:val="ListParagraph"/>
            <w:numPr>
              <w:ilvl w:val="1"/>
              <w:numId w:val="2"/>
            </w:numPr>
            <w:tabs>
              <w:tab w:val="left" w:pos="810"/>
            </w:tabs>
            <w:spacing w:before="120" w:after="120"/>
            <w:ind w:hanging="720"/>
            <w:contextualSpacing w:val="0"/>
          </w:pPr>
        </w:pPrChange>
      </w:pPr>
      <w:r w:rsidRPr="006447B5">
        <w:rPr>
          <w:szCs w:val="20"/>
        </w:rPr>
        <w:t>This Agreement has been duly authorized and validly executed by the Equipment Lessee and constitutes a legal, valid and binding obligation of the Equipment Lessee. All Schedules and other documents contemplated hereby to be executed and delivered by the Equipment Lessee will be duly and validly executed by the Equipment Lessee, and will constitute valid and binding obligations enforceable against it in accordance with their terms.</w:t>
      </w:r>
    </w:p>
    <w:p w:rsidR="007D4EF5" w:rsidDel="00A957FC" w:rsidRDefault="007D4EF5" w:rsidP="00A957FC">
      <w:pPr>
        <w:pStyle w:val="ListParagraph"/>
        <w:tabs>
          <w:tab w:val="left" w:pos="810"/>
        </w:tabs>
        <w:spacing w:before="120" w:after="120"/>
        <w:contextualSpacing w:val="0"/>
        <w:jc w:val="both"/>
        <w:rPr>
          <w:del w:id="375" w:author="Anuraag H Kothari" w:date="2015-04-02T10:26:00Z"/>
          <w:b/>
          <w:szCs w:val="20"/>
        </w:rPr>
        <w:pPrChange w:id="376" w:author="Anuraag H Kothari" w:date="2015-04-02T10:26:00Z">
          <w:pPr>
            <w:pStyle w:val="ListParagraph"/>
            <w:numPr>
              <w:numId w:val="2"/>
            </w:numPr>
            <w:tabs>
              <w:tab w:val="left" w:pos="810"/>
            </w:tabs>
            <w:spacing w:before="120" w:after="120"/>
            <w:ind w:hanging="720"/>
            <w:contextualSpacing w:val="0"/>
            <w:jc w:val="both"/>
          </w:pPr>
        </w:pPrChange>
      </w:pPr>
      <w:del w:id="377" w:author="Anuraag H Kothari" w:date="2015-04-02T10:26:00Z">
        <w:r w:rsidRPr="007D4EF5" w:rsidDel="00A957FC">
          <w:rPr>
            <w:b/>
            <w:szCs w:val="20"/>
          </w:rPr>
          <w:delText>R</w:delText>
        </w:r>
        <w:r w:rsidDel="00A957FC">
          <w:rPr>
            <w:b/>
            <w:szCs w:val="20"/>
          </w:rPr>
          <w:delText>ight to Negotiate</w:delText>
        </w:r>
      </w:del>
    </w:p>
    <w:p w:rsidR="007D4EF5" w:rsidRPr="007D4EF5" w:rsidRDefault="007D4EF5" w:rsidP="00A957FC">
      <w:pPr>
        <w:pStyle w:val="ListParagraph"/>
        <w:tabs>
          <w:tab w:val="left" w:pos="810"/>
        </w:tabs>
        <w:spacing w:before="120" w:after="120"/>
        <w:contextualSpacing w:val="0"/>
        <w:jc w:val="both"/>
        <w:rPr>
          <w:szCs w:val="20"/>
        </w:rPr>
        <w:pPrChange w:id="378" w:author="Anuraag H Kothari" w:date="2015-04-02T10:26:00Z">
          <w:pPr>
            <w:pStyle w:val="ListParagraph"/>
            <w:numPr>
              <w:ilvl w:val="1"/>
              <w:numId w:val="2"/>
            </w:numPr>
            <w:tabs>
              <w:tab w:val="left" w:pos="810"/>
            </w:tabs>
            <w:spacing w:before="120" w:after="120"/>
            <w:ind w:hanging="720"/>
            <w:contextualSpacing w:val="0"/>
            <w:jc w:val="both"/>
          </w:pPr>
        </w:pPrChange>
      </w:pPr>
      <w:del w:id="379" w:author="Anuraag H Kothari" w:date="2015-04-02T10:26:00Z">
        <w:r w:rsidDel="00A957FC">
          <w:rPr>
            <w:szCs w:val="20"/>
          </w:rPr>
          <w:delText>In the event of</w:delText>
        </w:r>
        <w:r w:rsidRPr="007D4EF5" w:rsidDel="00A957FC">
          <w:rPr>
            <w:szCs w:val="20"/>
          </w:rPr>
          <w:delText xml:space="preserve"> a breach of the terms of the JV Agreement </w:delText>
        </w:r>
        <w:r w:rsidR="0033633F" w:rsidDel="00A957FC">
          <w:rPr>
            <w:szCs w:val="20"/>
          </w:rPr>
          <w:delText xml:space="preserve">or </w:delText>
        </w:r>
        <w:r w:rsidRPr="007D4EF5" w:rsidDel="00A957FC">
          <w:rPr>
            <w:szCs w:val="20"/>
          </w:rPr>
          <w:delText>the Equip</w:delText>
        </w:r>
        <w:r w:rsidR="0033633F" w:rsidDel="00A957FC">
          <w:rPr>
            <w:szCs w:val="20"/>
          </w:rPr>
          <w:delText>ment Lessor’s shareholding dropping</w:delText>
        </w:r>
        <w:r w:rsidRPr="007D4EF5" w:rsidDel="00A957FC">
          <w:rPr>
            <w:szCs w:val="20"/>
          </w:rPr>
          <w:delText xml:space="preserve"> below [•]% in the Equipment Lessee or the Eq</w:delText>
        </w:r>
        <w:r w:rsidR="0033633F" w:rsidDel="00A957FC">
          <w:rPr>
            <w:szCs w:val="20"/>
          </w:rPr>
          <w:delText>uipment Lessor ceasing</w:delText>
        </w:r>
        <w:r w:rsidRPr="007D4EF5" w:rsidDel="00A957FC">
          <w:rPr>
            <w:szCs w:val="20"/>
          </w:rPr>
          <w:delText xml:space="preserve"> to be a shar</w:delText>
        </w:r>
        <w:r w:rsidDel="00A957FC">
          <w:rPr>
            <w:szCs w:val="20"/>
          </w:rPr>
          <w:delText xml:space="preserve">eholder of the Equipment Lessee, the Parties hereby agree that the Rent payable to the Equipment Lessor by the Equipment Lessee </w:delText>
        </w:r>
        <w:r w:rsidR="00470A6B" w:rsidDel="00A957FC">
          <w:rPr>
            <w:szCs w:val="20"/>
          </w:rPr>
          <w:delText xml:space="preserve">along with the terms of this Agreement, </w:delText>
        </w:r>
        <w:r w:rsidDel="00A957FC">
          <w:rPr>
            <w:szCs w:val="20"/>
          </w:rPr>
          <w:delText xml:space="preserve">shall be renegotiated </w:delText>
        </w:r>
        <w:r w:rsidR="00470A6B" w:rsidDel="00A957FC">
          <w:rPr>
            <w:szCs w:val="20"/>
          </w:rPr>
          <w:delText>as mutually acceptable by the Parties.</w:delText>
        </w:r>
      </w:del>
    </w:p>
    <w:p w:rsidR="00193889" w:rsidRPr="00A57F1B" w:rsidRDefault="008711A6" w:rsidP="005669C5">
      <w:pPr>
        <w:pStyle w:val="ListParagraph"/>
        <w:numPr>
          <w:ilvl w:val="0"/>
          <w:numId w:val="2"/>
        </w:numPr>
        <w:tabs>
          <w:tab w:val="left" w:pos="810"/>
        </w:tabs>
        <w:spacing w:before="120" w:after="120"/>
        <w:ind w:left="720" w:hanging="720"/>
        <w:contextualSpacing w:val="0"/>
        <w:jc w:val="both"/>
        <w:rPr>
          <w:szCs w:val="20"/>
        </w:rPr>
      </w:pPr>
      <w:r w:rsidRPr="00A57F1B">
        <w:rPr>
          <w:b/>
          <w:szCs w:val="20"/>
        </w:rPr>
        <w:t>Miscellaneous</w:t>
      </w:r>
    </w:p>
    <w:p w:rsidR="00065AEB" w:rsidRPr="00A57F1B" w:rsidRDefault="00065AEB" w:rsidP="005669C5">
      <w:pPr>
        <w:pStyle w:val="ListParagraph"/>
        <w:numPr>
          <w:ilvl w:val="1"/>
          <w:numId w:val="2"/>
        </w:numPr>
        <w:tabs>
          <w:tab w:val="left" w:pos="810"/>
        </w:tabs>
        <w:spacing w:before="120" w:after="120"/>
        <w:ind w:left="720" w:hanging="720"/>
        <w:contextualSpacing w:val="0"/>
        <w:jc w:val="both"/>
        <w:rPr>
          <w:szCs w:val="20"/>
        </w:rPr>
      </w:pPr>
      <w:r w:rsidRPr="00A57F1B">
        <w:rPr>
          <w:szCs w:val="20"/>
        </w:rPr>
        <w:t>This Agreement shall be governed by and constr</w:t>
      </w:r>
      <w:r w:rsidR="00D404EA">
        <w:rPr>
          <w:szCs w:val="20"/>
        </w:rPr>
        <w:t>ued according to the laws of Turkey</w:t>
      </w:r>
      <w:r w:rsidRPr="00A57F1B">
        <w:rPr>
          <w:szCs w:val="20"/>
        </w:rPr>
        <w:t>, without reference to its principles of conflict of laws. Both parties agree to submit to the exclusive j</w:t>
      </w:r>
      <w:r w:rsidR="00D404EA">
        <w:rPr>
          <w:szCs w:val="20"/>
        </w:rPr>
        <w:t xml:space="preserve">urisdiction of the Courts in </w:t>
      </w:r>
      <w:del w:id="380" w:author="Anuraag H Kothari" w:date="2015-04-02T10:26:00Z">
        <w:r w:rsidR="00D404EA" w:rsidDel="00A957FC">
          <w:rPr>
            <w:szCs w:val="20"/>
          </w:rPr>
          <w:delText>[•]</w:delText>
        </w:r>
        <w:r w:rsidRPr="00A57F1B" w:rsidDel="00A957FC">
          <w:rPr>
            <w:szCs w:val="20"/>
          </w:rPr>
          <w:delText>.</w:delText>
        </w:r>
      </w:del>
      <w:ins w:id="381" w:author="Anuraag H Kothari" w:date="2015-04-02T10:26:00Z">
        <w:r w:rsidR="00A957FC">
          <w:rPr>
            <w:szCs w:val="20"/>
          </w:rPr>
          <w:t>Istanbul</w:t>
        </w:r>
        <w:r w:rsidR="00A957FC" w:rsidRPr="00A57F1B">
          <w:rPr>
            <w:szCs w:val="20"/>
          </w:rPr>
          <w:t>.</w:t>
        </w:r>
      </w:ins>
    </w:p>
    <w:p w:rsidR="00065AEB" w:rsidRPr="00A57F1B" w:rsidRDefault="00065AEB" w:rsidP="005669C5">
      <w:pPr>
        <w:pStyle w:val="ListParagraph"/>
        <w:numPr>
          <w:ilvl w:val="1"/>
          <w:numId w:val="2"/>
        </w:numPr>
        <w:tabs>
          <w:tab w:val="left" w:pos="810"/>
        </w:tabs>
        <w:spacing w:before="120" w:after="120"/>
        <w:ind w:left="720" w:hanging="720"/>
        <w:contextualSpacing w:val="0"/>
        <w:jc w:val="both"/>
        <w:rPr>
          <w:szCs w:val="20"/>
        </w:rPr>
      </w:pPr>
      <w:r w:rsidRPr="00A57F1B">
        <w:rPr>
          <w:szCs w:val="20"/>
        </w:rPr>
        <w:t xml:space="preserve">Any delay or failure of the Equipment Lessor to exercise any right or remedy shall not constitute a waiver of it or them and any of </w:t>
      </w:r>
      <w:r w:rsidR="00C14401">
        <w:rPr>
          <w:szCs w:val="20"/>
        </w:rPr>
        <w:t>Equipment Lessor</w:t>
      </w:r>
      <w:r w:rsidRPr="00A57F1B">
        <w:rPr>
          <w:szCs w:val="20"/>
        </w:rPr>
        <w:t>’s rights or remedies may be enforced separately or concurrently with any other right or remedy now or in the future accruing to the Equipment Lessor to the effect that such rights are cumulative and not exclusive of each other.</w:t>
      </w:r>
    </w:p>
    <w:p w:rsidR="00065AEB" w:rsidRPr="00A57F1B" w:rsidRDefault="00065AEB" w:rsidP="005669C5">
      <w:pPr>
        <w:pStyle w:val="ListParagraph"/>
        <w:numPr>
          <w:ilvl w:val="1"/>
          <w:numId w:val="2"/>
        </w:numPr>
        <w:tabs>
          <w:tab w:val="left" w:pos="810"/>
        </w:tabs>
        <w:spacing w:before="120" w:after="120"/>
        <w:ind w:left="720" w:hanging="720"/>
        <w:contextualSpacing w:val="0"/>
        <w:jc w:val="both"/>
        <w:rPr>
          <w:szCs w:val="20"/>
        </w:rPr>
      </w:pPr>
      <w:r w:rsidRPr="00A57F1B">
        <w:rPr>
          <w:szCs w:val="20"/>
        </w:rPr>
        <w:t>This Agreement and the Schedule(s) contain all the terms and conditions agreed between the parties, except such variations in writing as shall be agreed in writing by the Equipment Lessor and the Equipment Lessee.</w:t>
      </w:r>
    </w:p>
    <w:p w:rsidR="0002641B" w:rsidRPr="00A57F1B" w:rsidRDefault="00065AEB" w:rsidP="005669C5">
      <w:pPr>
        <w:pStyle w:val="ListParagraph"/>
        <w:numPr>
          <w:ilvl w:val="1"/>
          <w:numId w:val="2"/>
        </w:numPr>
        <w:tabs>
          <w:tab w:val="left" w:pos="810"/>
        </w:tabs>
        <w:spacing w:before="120" w:after="120"/>
        <w:ind w:left="720" w:hanging="720"/>
        <w:contextualSpacing w:val="0"/>
        <w:jc w:val="both"/>
        <w:rPr>
          <w:szCs w:val="20"/>
        </w:rPr>
      </w:pPr>
      <w:r w:rsidRPr="00A57F1B">
        <w:rPr>
          <w:szCs w:val="20"/>
        </w:rPr>
        <w:t>All the obligations of the Equipment Lessee under this Agreement shall be discharged at the Equipment Lessee’s cost and expense.</w:t>
      </w:r>
    </w:p>
    <w:p w:rsidR="008711A6" w:rsidRPr="00A57F1B" w:rsidDel="00C86B57" w:rsidRDefault="008711A6" w:rsidP="00C86B57">
      <w:pPr>
        <w:pStyle w:val="ListParagraph"/>
        <w:tabs>
          <w:tab w:val="left" w:pos="810"/>
        </w:tabs>
        <w:spacing w:before="120" w:after="120"/>
        <w:contextualSpacing w:val="0"/>
        <w:jc w:val="both"/>
        <w:rPr>
          <w:del w:id="382" w:author="Anuraag H Kothari" w:date="2015-04-02T10:35:00Z"/>
          <w:b/>
          <w:szCs w:val="20"/>
        </w:rPr>
        <w:pPrChange w:id="383" w:author="Anuraag H Kothari" w:date="2015-04-02T10:35:00Z">
          <w:pPr>
            <w:pStyle w:val="ListParagraph"/>
            <w:numPr>
              <w:numId w:val="2"/>
            </w:numPr>
            <w:tabs>
              <w:tab w:val="left" w:pos="810"/>
            </w:tabs>
            <w:spacing w:before="120" w:after="120"/>
            <w:ind w:hanging="720"/>
            <w:contextualSpacing w:val="0"/>
            <w:jc w:val="both"/>
          </w:pPr>
        </w:pPrChange>
      </w:pPr>
      <w:del w:id="384" w:author="Anuraag H Kothari" w:date="2015-04-02T10:35:00Z">
        <w:r w:rsidRPr="00A57F1B" w:rsidDel="00C86B57">
          <w:rPr>
            <w:b/>
            <w:szCs w:val="20"/>
          </w:rPr>
          <w:delText>Interpretation</w:delText>
        </w:r>
      </w:del>
    </w:p>
    <w:p w:rsidR="005E24CD" w:rsidRPr="00A57F1B" w:rsidDel="00C86B57" w:rsidRDefault="005E24CD" w:rsidP="00C86B57">
      <w:pPr>
        <w:pStyle w:val="ListParagraph"/>
        <w:tabs>
          <w:tab w:val="left" w:pos="810"/>
        </w:tabs>
        <w:spacing w:before="120" w:after="120"/>
        <w:contextualSpacing w:val="0"/>
        <w:jc w:val="both"/>
        <w:rPr>
          <w:del w:id="385" w:author="Anuraag H Kothari" w:date="2015-04-02T10:35:00Z"/>
          <w:szCs w:val="20"/>
        </w:rPr>
        <w:pPrChange w:id="386" w:author="Anuraag H Kothari" w:date="2015-04-02T10:35:00Z">
          <w:pPr>
            <w:pStyle w:val="ListParagraph"/>
            <w:numPr>
              <w:ilvl w:val="1"/>
              <w:numId w:val="2"/>
            </w:numPr>
            <w:tabs>
              <w:tab w:val="left" w:pos="810"/>
            </w:tabs>
            <w:spacing w:before="120" w:after="120"/>
            <w:ind w:hanging="720"/>
            <w:contextualSpacing w:val="0"/>
            <w:jc w:val="both"/>
          </w:pPr>
        </w:pPrChange>
      </w:pPr>
      <w:del w:id="387" w:author="Anuraag H Kothari" w:date="2015-04-02T10:35:00Z">
        <w:r w:rsidRPr="00A57F1B" w:rsidDel="00C86B57">
          <w:rPr>
            <w:szCs w:val="20"/>
          </w:rPr>
          <w:lastRenderedPageBreak/>
          <w:delText>The term Agreement means this Agreement and includes all its Schedules;</w:delText>
        </w:r>
      </w:del>
    </w:p>
    <w:p w:rsidR="005E24CD" w:rsidRPr="00A57F1B" w:rsidDel="00C86B57" w:rsidRDefault="005E24CD" w:rsidP="00C86B57">
      <w:pPr>
        <w:pStyle w:val="ListParagraph"/>
        <w:tabs>
          <w:tab w:val="left" w:pos="810"/>
        </w:tabs>
        <w:spacing w:before="120" w:after="120"/>
        <w:contextualSpacing w:val="0"/>
        <w:jc w:val="both"/>
        <w:rPr>
          <w:del w:id="388" w:author="Anuraag H Kothari" w:date="2015-04-02T10:35:00Z"/>
          <w:szCs w:val="20"/>
        </w:rPr>
        <w:pPrChange w:id="389" w:author="Anuraag H Kothari" w:date="2015-04-02T10:35:00Z">
          <w:pPr>
            <w:pStyle w:val="ListParagraph"/>
            <w:numPr>
              <w:ilvl w:val="1"/>
              <w:numId w:val="2"/>
            </w:numPr>
            <w:tabs>
              <w:tab w:val="left" w:pos="810"/>
            </w:tabs>
            <w:spacing w:before="120" w:after="120"/>
            <w:ind w:hanging="720"/>
            <w:contextualSpacing w:val="0"/>
            <w:jc w:val="both"/>
          </w:pPr>
        </w:pPrChange>
      </w:pPr>
      <w:del w:id="390" w:author="Anuraag H Kothari" w:date="2015-04-02T10:35:00Z">
        <w:r w:rsidRPr="00A57F1B" w:rsidDel="00C86B57">
          <w:rPr>
            <w:szCs w:val="20"/>
          </w:rPr>
          <w:delText>References to a Party hereunder shall include such Party’s successors in business, permitted assigns and any Persons deriving title under it;</w:delText>
        </w:r>
      </w:del>
    </w:p>
    <w:p w:rsidR="005E24CD" w:rsidRPr="00A57F1B" w:rsidDel="00C86B57" w:rsidRDefault="005E24CD" w:rsidP="00C86B57">
      <w:pPr>
        <w:pStyle w:val="ListParagraph"/>
        <w:tabs>
          <w:tab w:val="left" w:pos="810"/>
        </w:tabs>
        <w:spacing w:before="120" w:after="120"/>
        <w:contextualSpacing w:val="0"/>
        <w:jc w:val="both"/>
        <w:rPr>
          <w:del w:id="391" w:author="Anuraag H Kothari" w:date="2015-04-02T10:35:00Z"/>
          <w:szCs w:val="20"/>
        </w:rPr>
        <w:pPrChange w:id="392" w:author="Anuraag H Kothari" w:date="2015-04-02T10:35:00Z">
          <w:pPr>
            <w:pStyle w:val="ListParagraph"/>
            <w:numPr>
              <w:ilvl w:val="1"/>
              <w:numId w:val="2"/>
            </w:numPr>
            <w:tabs>
              <w:tab w:val="left" w:pos="810"/>
            </w:tabs>
            <w:spacing w:before="120" w:after="120"/>
            <w:ind w:hanging="720"/>
            <w:contextualSpacing w:val="0"/>
            <w:jc w:val="both"/>
          </w:pPr>
        </w:pPrChange>
      </w:pPr>
      <w:del w:id="393" w:author="Anuraag H Kothari" w:date="2015-04-02T10:35:00Z">
        <w:r w:rsidRPr="00A57F1B" w:rsidDel="00C86B57">
          <w:rPr>
            <w:szCs w:val="20"/>
          </w:rPr>
          <w:delText>References to any agreement or document including this Agreement shall include such agreement or document as amended, modified, varied, novated, supplemented or replaced from time to time in writing signed by the concerned Parties;</w:delText>
        </w:r>
      </w:del>
    </w:p>
    <w:p w:rsidR="005E24CD" w:rsidRPr="00A57F1B" w:rsidDel="00C86B57" w:rsidRDefault="005E24CD" w:rsidP="00C86B57">
      <w:pPr>
        <w:pStyle w:val="ListParagraph"/>
        <w:tabs>
          <w:tab w:val="left" w:pos="810"/>
        </w:tabs>
        <w:spacing w:before="120" w:after="120"/>
        <w:contextualSpacing w:val="0"/>
        <w:jc w:val="both"/>
        <w:rPr>
          <w:del w:id="394" w:author="Anuraag H Kothari" w:date="2015-04-02T10:35:00Z"/>
          <w:szCs w:val="20"/>
        </w:rPr>
        <w:pPrChange w:id="395" w:author="Anuraag H Kothari" w:date="2015-04-02T10:35:00Z">
          <w:pPr>
            <w:pStyle w:val="ListParagraph"/>
            <w:numPr>
              <w:ilvl w:val="1"/>
              <w:numId w:val="2"/>
            </w:numPr>
            <w:tabs>
              <w:tab w:val="left" w:pos="810"/>
            </w:tabs>
            <w:spacing w:before="120" w:after="120"/>
            <w:ind w:hanging="720"/>
            <w:contextualSpacing w:val="0"/>
            <w:jc w:val="both"/>
          </w:pPr>
        </w:pPrChange>
      </w:pPr>
      <w:del w:id="396" w:author="Anuraag H Kothari" w:date="2015-04-02T10:35:00Z">
        <w:r w:rsidRPr="00A57F1B" w:rsidDel="00C86B57">
          <w:rPr>
            <w:szCs w:val="20"/>
          </w:rPr>
          <w:delText>The descriptive headings of Clauses are inserted solely for convenience of reference and are not intended as complete or accurate descriptions of the content of such Clauses;</w:delText>
        </w:r>
      </w:del>
    </w:p>
    <w:p w:rsidR="005E24CD" w:rsidRPr="00A57F1B" w:rsidDel="00C86B57" w:rsidRDefault="005E24CD" w:rsidP="00C86B57">
      <w:pPr>
        <w:pStyle w:val="ListParagraph"/>
        <w:tabs>
          <w:tab w:val="left" w:pos="810"/>
        </w:tabs>
        <w:spacing w:before="120" w:after="120"/>
        <w:contextualSpacing w:val="0"/>
        <w:jc w:val="both"/>
        <w:rPr>
          <w:del w:id="397" w:author="Anuraag H Kothari" w:date="2015-04-02T10:35:00Z"/>
          <w:szCs w:val="20"/>
        </w:rPr>
        <w:pPrChange w:id="398" w:author="Anuraag H Kothari" w:date="2015-04-02T10:35:00Z">
          <w:pPr>
            <w:pStyle w:val="ListParagraph"/>
            <w:numPr>
              <w:ilvl w:val="1"/>
              <w:numId w:val="2"/>
            </w:numPr>
            <w:tabs>
              <w:tab w:val="left" w:pos="810"/>
            </w:tabs>
            <w:spacing w:before="120" w:after="120"/>
            <w:ind w:hanging="720"/>
            <w:contextualSpacing w:val="0"/>
            <w:jc w:val="both"/>
          </w:pPr>
        </w:pPrChange>
      </w:pPr>
      <w:del w:id="399" w:author="Anuraag H Kothari" w:date="2015-04-02T10:35:00Z">
        <w:r w:rsidRPr="00A57F1B" w:rsidDel="00C86B57">
          <w:rPr>
            <w:szCs w:val="20"/>
          </w:rPr>
          <w:delText>The use of words in the singular or plural, or in a particular gender, shall not limit the scope or exclude the application of any provision of this Agreement to such other person or persons or circumstances unless the context otherwise permits;</w:delText>
        </w:r>
      </w:del>
    </w:p>
    <w:p w:rsidR="005E24CD" w:rsidRPr="00A57F1B" w:rsidDel="00C86B57" w:rsidRDefault="005E24CD" w:rsidP="00C86B57">
      <w:pPr>
        <w:pStyle w:val="ListParagraph"/>
        <w:tabs>
          <w:tab w:val="left" w:pos="810"/>
        </w:tabs>
        <w:spacing w:before="120" w:after="120"/>
        <w:contextualSpacing w:val="0"/>
        <w:jc w:val="both"/>
        <w:rPr>
          <w:del w:id="400" w:author="Anuraag H Kothari" w:date="2015-04-02T10:35:00Z"/>
          <w:szCs w:val="20"/>
        </w:rPr>
        <w:pPrChange w:id="401" w:author="Anuraag H Kothari" w:date="2015-04-02T10:35:00Z">
          <w:pPr>
            <w:pStyle w:val="ListParagraph"/>
            <w:numPr>
              <w:ilvl w:val="1"/>
              <w:numId w:val="2"/>
            </w:numPr>
            <w:tabs>
              <w:tab w:val="left" w:pos="810"/>
            </w:tabs>
            <w:spacing w:before="120" w:after="120"/>
            <w:ind w:hanging="720"/>
            <w:contextualSpacing w:val="0"/>
            <w:jc w:val="both"/>
          </w:pPr>
        </w:pPrChange>
      </w:pPr>
      <w:del w:id="402" w:author="Anuraag H Kothari" w:date="2015-04-02T10:35:00Z">
        <w:r w:rsidRPr="00A57F1B" w:rsidDel="00C86B57">
          <w:rPr>
            <w:szCs w:val="20"/>
          </w:rPr>
          <w:delText>The terms “hereof”, “hereto” and “hereunder” and similar expressions shall mean and refer to this Agreement and not to any particular Clause of this Agreement;</w:delText>
        </w:r>
      </w:del>
    </w:p>
    <w:p w:rsidR="005E24CD" w:rsidRPr="00A57F1B" w:rsidDel="00C86B57" w:rsidRDefault="005E24CD" w:rsidP="00C86B57">
      <w:pPr>
        <w:pStyle w:val="ListParagraph"/>
        <w:tabs>
          <w:tab w:val="left" w:pos="810"/>
        </w:tabs>
        <w:spacing w:before="120" w:after="120"/>
        <w:contextualSpacing w:val="0"/>
        <w:jc w:val="both"/>
        <w:rPr>
          <w:del w:id="403" w:author="Anuraag H Kothari" w:date="2015-04-02T10:35:00Z"/>
          <w:szCs w:val="20"/>
        </w:rPr>
        <w:pPrChange w:id="404" w:author="Anuraag H Kothari" w:date="2015-04-02T10:35:00Z">
          <w:pPr>
            <w:pStyle w:val="ListParagraph"/>
            <w:numPr>
              <w:ilvl w:val="1"/>
              <w:numId w:val="2"/>
            </w:numPr>
            <w:tabs>
              <w:tab w:val="left" w:pos="810"/>
            </w:tabs>
            <w:spacing w:before="120" w:after="120"/>
            <w:ind w:hanging="720"/>
            <w:contextualSpacing w:val="0"/>
            <w:jc w:val="both"/>
          </w:pPr>
        </w:pPrChange>
      </w:pPr>
      <w:del w:id="405" w:author="Anuraag H Kothari" w:date="2015-04-02T10:35:00Z">
        <w:r w:rsidRPr="00A57F1B" w:rsidDel="00C86B57">
          <w:rPr>
            <w:szCs w:val="20"/>
          </w:rPr>
          <w:delText xml:space="preserve">The terms “Schedule” </w:delText>
        </w:r>
        <w:r w:rsidR="00C57F3B" w:rsidRPr="00A57F1B" w:rsidDel="00C86B57">
          <w:rPr>
            <w:szCs w:val="20"/>
          </w:rPr>
          <w:delText>and</w:delText>
        </w:r>
        <w:r w:rsidRPr="00A57F1B" w:rsidDel="00C86B57">
          <w:rPr>
            <w:szCs w:val="20"/>
          </w:rPr>
          <w:delText xml:space="preserve"> “Clause” mean and refer to the specified </w:delText>
        </w:r>
        <w:r w:rsidR="00C57F3B" w:rsidRPr="00A57F1B" w:rsidDel="00C86B57">
          <w:rPr>
            <w:szCs w:val="20"/>
          </w:rPr>
          <w:delText>Schedule to</w:delText>
        </w:r>
        <w:r w:rsidRPr="00A57F1B" w:rsidDel="00C86B57">
          <w:rPr>
            <w:szCs w:val="20"/>
          </w:rPr>
          <w:delText xml:space="preserve"> and Clause of, respectively, this Agreement;</w:delText>
        </w:r>
      </w:del>
    </w:p>
    <w:p w:rsidR="005E24CD" w:rsidRPr="00A57F1B" w:rsidDel="00C86B57" w:rsidRDefault="005E24CD" w:rsidP="00C86B57">
      <w:pPr>
        <w:pStyle w:val="ListParagraph"/>
        <w:tabs>
          <w:tab w:val="left" w:pos="810"/>
        </w:tabs>
        <w:spacing w:before="120" w:after="120"/>
        <w:contextualSpacing w:val="0"/>
        <w:jc w:val="both"/>
        <w:rPr>
          <w:del w:id="406" w:author="Anuraag H Kothari" w:date="2015-04-02T10:35:00Z"/>
          <w:szCs w:val="20"/>
        </w:rPr>
        <w:pPrChange w:id="407" w:author="Anuraag H Kothari" w:date="2015-04-02T10:35:00Z">
          <w:pPr>
            <w:pStyle w:val="ListParagraph"/>
            <w:numPr>
              <w:ilvl w:val="1"/>
              <w:numId w:val="2"/>
            </w:numPr>
            <w:tabs>
              <w:tab w:val="left" w:pos="810"/>
            </w:tabs>
            <w:spacing w:before="120" w:after="120"/>
            <w:ind w:hanging="720"/>
            <w:contextualSpacing w:val="0"/>
            <w:jc w:val="both"/>
          </w:pPr>
        </w:pPrChange>
      </w:pPr>
      <w:del w:id="408" w:author="Anuraag H Kothari" w:date="2015-04-02T10:35:00Z">
        <w:r w:rsidRPr="00A57F1B" w:rsidDel="00C86B57">
          <w:rPr>
            <w:szCs w:val="20"/>
          </w:rPr>
          <w:delText>Any grammatical form of a defined term herein shall have the same meaning as that of such term;</w:delText>
        </w:r>
      </w:del>
    </w:p>
    <w:p w:rsidR="005E24CD" w:rsidRPr="00A57F1B" w:rsidRDefault="005E24CD" w:rsidP="00C86B57">
      <w:pPr>
        <w:pStyle w:val="ListParagraph"/>
        <w:tabs>
          <w:tab w:val="left" w:pos="810"/>
        </w:tabs>
        <w:spacing w:before="120" w:after="120"/>
        <w:contextualSpacing w:val="0"/>
        <w:jc w:val="both"/>
        <w:rPr>
          <w:szCs w:val="20"/>
        </w:rPr>
        <w:pPrChange w:id="409" w:author="Anuraag H Kothari" w:date="2015-04-02T10:35:00Z">
          <w:pPr>
            <w:pStyle w:val="ListParagraph"/>
            <w:numPr>
              <w:ilvl w:val="1"/>
              <w:numId w:val="2"/>
            </w:numPr>
            <w:tabs>
              <w:tab w:val="left" w:pos="810"/>
            </w:tabs>
            <w:spacing w:before="120" w:after="120"/>
            <w:ind w:hanging="720"/>
            <w:contextualSpacing w:val="0"/>
            <w:jc w:val="both"/>
          </w:pPr>
        </w:pPrChange>
      </w:pPr>
      <w:del w:id="410" w:author="Anuraag H Kothari" w:date="2015-04-02T10:35:00Z">
        <w:r w:rsidRPr="00A57F1B" w:rsidDel="00C86B57">
          <w:rPr>
            <w:szCs w:val="20"/>
          </w:rPr>
          <w:delText>The words “including” and “includes” herein shall always mean “including, without limitation” and “includes, without limitation”, respectively.</w:delText>
        </w:r>
      </w:del>
    </w:p>
    <w:p w:rsidR="00874AFD" w:rsidRPr="00A57F1B" w:rsidRDefault="00874AFD" w:rsidP="005669C5">
      <w:pPr>
        <w:spacing w:before="120" w:after="120"/>
        <w:jc w:val="both"/>
        <w:rPr>
          <w:szCs w:val="20"/>
        </w:rPr>
      </w:pPr>
      <w:r w:rsidRPr="00A57F1B">
        <w:rPr>
          <w:szCs w:val="20"/>
        </w:rPr>
        <w:t>IN WITNESS WHEREOF, each of the Parties has caused this Agreement to be signed and delivered by its duly authorized representative on the date first above mentioned:</w:t>
      </w:r>
    </w:p>
    <w:p w:rsidR="00874AFD" w:rsidRPr="00A57F1B" w:rsidRDefault="00874AFD" w:rsidP="005669C5">
      <w:pPr>
        <w:spacing w:before="120" w:after="120"/>
        <w:jc w:val="both"/>
        <w:rPr>
          <w:b/>
          <w:szCs w:val="20"/>
        </w:rPr>
      </w:pPr>
      <w:r w:rsidRPr="00A57F1B">
        <w:rPr>
          <w:b/>
          <w:szCs w:val="20"/>
        </w:rPr>
        <w:t>Equipment Lessor:</w:t>
      </w:r>
      <w:r w:rsidR="00EA0E33" w:rsidRPr="00A57F1B">
        <w:rPr>
          <w:b/>
          <w:szCs w:val="20"/>
        </w:rPr>
        <w:tab/>
      </w:r>
      <w:r w:rsidR="00EA0E33" w:rsidRPr="00A57F1B">
        <w:rPr>
          <w:b/>
          <w:szCs w:val="20"/>
        </w:rPr>
        <w:tab/>
      </w:r>
      <w:r w:rsidR="00EA0E33" w:rsidRPr="00A57F1B">
        <w:rPr>
          <w:b/>
          <w:szCs w:val="20"/>
        </w:rPr>
        <w:tab/>
      </w:r>
      <w:r w:rsidR="00EA0E33" w:rsidRPr="00A57F1B">
        <w:rPr>
          <w:b/>
          <w:szCs w:val="20"/>
        </w:rPr>
        <w:tab/>
      </w:r>
      <w:r w:rsidR="00EA0E33" w:rsidRPr="00A57F1B">
        <w:rPr>
          <w:b/>
          <w:szCs w:val="20"/>
        </w:rPr>
        <w:tab/>
      </w:r>
      <w:r w:rsidR="00EA0E33" w:rsidRPr="00A57F1B">
        <w:rPr>
          <w:b/>
          <w:szCs w:val="20"/>
        </w:rPr>
        <w:tab/>
      </w:r>
      <w:r w:rsidR="00EA0E33" w:rsidRPr="00A57F1B">
        <w:rPr>
          <w:b/>
          <w:szCs w:val="20"/>
        </w:rPr>
        <w:tab/>
      </w:r>
      <w:r w:rsidR="00EA0E33" w:rsidRPr="00A57F1B">
        <w:rPr>
          <w:b/>
          <w:szCs w:val="20"/>
        </w:rPr>
        <w:tab/>
        <w:t>Witnessed By:</w:t>
      </w:r>
    </w:p>
    <w:p w:rsidR="00874AFD" w:rsidRPr="00A57F1B" w:rsidRDefault="00EA0E33" w:rsidP="005669C5">
      <w:pPr>
        <w:spacing w:before="120" w:after="120"/>
        <w:jc w:val="both"/>
        <w:rPr>
          <w:szCs w:val="20"/>
        </w:rPr>
      </w:pPr>
      <w:r w:rsidRPr="00A57F1B">
        <w:rPr>
          <w:szCs w:val="20"/>
        </w:rPr>
        <w:tab/>
      </w:r>
      <w:r w:rsidRPr="00A57F1B">
        <w:rPr>
          <w:szCs w:val="20"/>
        </w:rPr>
        <w:tab/>
      </w:r>
      <w:r w:rsidRPr="00A57F1B">
        <w:rPr>
          <w:szCs w:val="20"/>
        </w:rPr>
        <w:tab/>
      </w:r>
      <w:r w:rsidRPr="00A57F1B">
        <w:rPr>
          <w:szCs w:val="20"/>
        </w:rPr>
        <w:tab/>
      </w:r>
      <w:r w:rsidRPr="00A57F1B">
        <w:rPr>
          <w:szCs w:val="20"/>
        </w:rPr>
        <w:tab/>
      </w:r>
      <w:r w:rsidRPr="00A57F1B">
        <w:rPr>
          <w:szCs w:val="20"/>
        </w:rPr>
        <w:tab/>
      </w:r>
    </w:p>
    <w:p w:rsidR="00874AFD" w:rsidRPr="00A57F1B" w:rsidRDefault="00874AFD" w:rsidP="005669C5">
      <w:pPr>
        <w:spacing w:before="120" w:after="120"/>
        <w:jc w:val="both"/>
        <w:rPr>
          <w:szCs w:val="20"/>
        </w:rPr>
      </w:pPr>
      <w:r w:rsidRPr="00A57F1B">
        <w:rPr>
          <w:szCs w:val="20"/>
        </w:rPr>
        <w:t>____________________</w:t>
      </w:r>
      <w:r w:rsidR="00EA0E33" w:rsidRPr="00A57F1B">
        <w:rPr>
          <w:szCs w:val="20"/>
        </w:rPr>
        <w:tab/>
      </w:r>
      <w:r w:rsidR="00EA0E33" w:rsidRPr="00A57F1B">
        <w:rPr>
          <w:szCs w:val="20"/>
        </w:rPr>
        <w:tab/>
      </w:r>
      <w:r w:rsidR="00EA0E33" w:rsidRPr="00A57F1B">
        <w:rPr>
          <w:szCs w:val="20"/>
        </w:rPr>
        <w:tab/>
      </w:r>
      <w:r w:rsidR="00EA0E33" w:rsidRPr="00A57F1B">
        <w:rPr>
          <w:szCs w:val="20"/>
        </w:rPr>
        <w:tab/>
      </w:r>
      <w:r w:rsidR="00EA0E33" w:rsidRPr="00A57F1B">
        <w:rPr>
          <w:szCs w:val="20"/>
        </w:rPr>
        <w:tab/>
      </w:r>
      <w:r w:rsidR="00EA0E33" w:rsidRPr="00A57F1B">
        <w:rPr>
          <w:szCs w:val="20"/>
        </w:rPr>
        <w:tab/>
        <w:t>________________________</w:t>
      </w:r>
    </w:p>
    <w:p w:rsidR="00874AFD" w:rsidRPr="00A57F1B" w:rsidRDefault="00874AFD" w:rsidP="005669C5">
      <w:pPr>
        <w:spacing w:before="120" w:after="120"/>
        <w:jc w:val="both"/>
        <w:rPr>
          <w:b/>
          <w:szCs w:val="20"/>
        </w:rPr>
      </w:pPr>
      <w:r w:rsidRPr="00A57F1B">
        <w:rPr>
          <w:b/>
          <w:szCs w:val="20"/>
        </w:rPr>
        <w:t>[Name]</w:t>
      </w:r>
      <w:r w:rsidR="00EA0E33" w:rsidRPr="00A57F1B">
        <w:rPr>
          <w:b/>
          <w:szCs w:val="20"/>
        </w:rPr>
        <w:tab/>
      </w:r>
      <w:r w:rsidR="00EA0E33" w:rsidRPr="00A57F1B">
        <w:rPr>
          <w:b/>
          <w:szCs w:val="20"/>
        </w:rPr>
        <w:tab/>
      </w:r>
      <w:r w:rsidR="00EA0E33" w:rsidRPr="00A57F1B">
        <w:rPr>
          <w:b/>
          <w:szCs w:val="20"/>
        </w:rPr>
        <w:tab/>
      </w:r>
      <w:r w:rsidR="00EA0E33" w:rsidRPr="00A57F1B">
        <w:rPr>
          <w:b/>
          <w:szCs w:val="20"/>
        </w:rPr>
        <w:tab/>
      </w:r>
      <w:r w:rsidR="00EA0E33" w:rsidRPr="00A57F1B">
        <w:rPr>
          <w:b/>
          <w:szCs w:val="20"/>
        </w:rPr>
        <w:tab/>
      </w:r>
      <w:r w:rsidR="00EA0E33" w:rsidRPr="00A57F1B">
        <w:rPr>
          <w:b/>
          <w:szCs w:val="20"/>
        </w:rPr>
        <w:tab/>
      </w:r>
      <w:r w:rsidR="00EA0E33" w:rsidRPr="00A57F1B">
        <w:rPr>
          <w:b/>
          <w:szCs w:val="20"/>
        </w:rPr>
        <w:tab/>
      </w:r>
      <w:r w:rsidR="00EA0E33" w:rsidRPr="00A57F1B">
        <w:rPr>
          <w:b/>
          <w:szCs w:val="20"/>
        </w:rPr>
        <w:tab/>
      </w:r>
      <w:r w:rsidR="00EA0E33" w:rsidRPr="00A57F1B">
        <w:rPr>
          <w:b/>
          <w:szCs w:val="20"/>
        </w:rPr>
        <w:tab/>
      </w:r>
      <w:r w:rsidR="00EA0E33" w:rsidRPr="00A57F1B">
        <w:rPr>
          <w:b/>
          <w:szCs w:val="20"/>
        </w:rPr>
        <w:tab/>
        <w:t xml:space="preserve">     [Name]</w:t>
      </w:r>
    </w:p>
    <w:p w:rsidR="00874AFD" w:rsidRPr="00A57F1B" w:rsidRDefault="00874AFD" w:rsidP="005669C5">
      <w:pPr>
        <w:spacing w:before="120" w:after="120"/>
        <w:jc w:val="both"/>
        <w:rPr>
          <w:b/>
          <w:szCs w:val="20"/>
        </w:rPr>
      </w:pPr>
      <w:r w:rsidRPr="00A57F1B">
        <w:rPr>
          <w:b/>
          <w:szCs w:val="20"/>
        </w:rPr>
        <w:t>Equipment Lessee:</w:t>
      </w:r>
      <w:r w:rsidR="00EA0E33" w:rsidRPr="00A57F1B">
        <w:rPr>
          <w:szCs w:val="20"/>
        </w:rPr>
        <w:t xml:space="preserve"> </w:t>
      </w:r>
      <w:r w:rsidR="00EA0E33" w:rsidRPr="00A57F1B">
        <w:rPr>
          <w:szCs w:val="20"/>
        </w:rPr>
        <w:tab/>
      </w:r>
      <w:r w:rsidR="00EA0E33" w:rsidRPr="00A57F1B">
        <w:rPr>
          <w:szCs w:val="20"/>
        </w:rPr>
        <w:tab/>
      </w:r>
      <w:r w:rsidR="00EA0E33" w:rsidRPr="00A57F1B">
        <w:rPr>
          <w:szCs w:val="20"/>
        </w:rPr>
        <w:tab/>
      </w:r>
      <w:r w:rsidR="00EA0E33" w:rsidRPr="00A57F1B">
        <w:rPr>
          <w:szCs w:val="20"/>
        </w:rPr>
        <w:tab/>
      </w:r>
      <w:r w:rsidR="00EA0E33" w:rsidRPr="00A57F1B">
        <w:rPr>
          <w:szCs w:val="20"/>
        </w:rPr>
        <w:tab/>
      </w:r>
      <w:r w:rsidR="00EA0E33" w:rsidRPr="00A57F1B">
        <w:rPr>
          <w:szCs w:val="20"/>
        </w:rPr>
        <w:tab/>
      </w:r>
      <w:r w:rsidR="00EA0E33" w:rsidRPr="00A57F1B">
        <w:rPr>
          <w:szCs w:val="20"/>
        </w:rPr>
        <w:tab/>
      </w:r>
    </w:p>
    <w:p w:rsidR="00874AFD" w:rsidRPr="00A57F1B" w:rsidRDefault="00EA0E33" w:rsidP="005669C5">
      <w:pPr>
        <w:spacing w:before="120" w:after="120"/>
        <w:jc w:val="both"/>
        <w:rPr>
          <w:b/>
          <w:szCs w:val="20"/>
        </w:rPr>
      </w:pPr>
      <w:r w:rsidRPr="00A57F1B">
        <w:rPr>
          <w:b/>
          <w:szCs w:val="20"/>
        </w:rPr>
        <w:tab/>
      </w:r>
      <w:r w:rsidRPr="00A57F1B">
        <w:rPr>
          <w:b/>
          <w:szCs w:val="20"/>
        </w:rPr>
        <w:tab/>
      </w:r>
      <w:r w:rsidRPr="00A57F1B">
        <w:rPr>
          <w:b/>
          <w:szCs w:val="20"/>
        </w:rPr>
        <w:tab/>
      </w:r>
      <w:r w:rsidRPr="00A57F1B">
        <w:rPr>
          <w:b/>
          <w:szCs w:val="20"/>
        </w:rPr>
        <w:tab/>
      </w:r>
      <w:r w:rsidRPr="00A57F1B">
        <w:rPr>
          <w:b/>
          <w:szCs w:val="20"/>
        </w:rPr>
        <w:tab/>
      </w:r>
      <w:r w:rsidRPr="00A57F1B">
        <w:rPr>
          <w:b/>
          <w:szCs w:val="20"/>
        </w:rPr>
        <w:tab/>
      </w:r>
      <w:r w:rsidRPr="00A57F1B">
        <w:rPr>
          <w:b/>
          <w:szCs w:val="20"/>
        </w:rPr>
        <w:tab/>
      </w:r>
      <w:r w:rsidRPr="00A57F1B">
        <w:rPr>
          <w:b/>
          <w:szCs w:val="20"/>
        </w:rPr>
        <w:tab/>
      </w:r>
      <w:r w:rsidRPr="00A57F1B">
        <w:rPr>
          <w:b/>
          <w:szCs w:val="20"/>
        </w:rPr>
        <w:tab/>
      </w:r>
      <w:r w:rsidRPr="00A57F1B">
        <w:rPr>
          <w:szCs w:val="20"/>
        </w:rPr>
        <w:t>________________________</w:t>
      </w:r>
      <w:r w:rsidRPr="00A57F1B">
        <w:rPr>
          <w:b/>
          <w:szCs w:val="20"/>
        </w:rPr>
        <w:tab/>
        <w:t xml:space="preserve">     </w:t>
      </w:r>
    </w:p>
    <w:p w:rsidR="00874AFD" w:rsidRPr="00A57F1B" w:rsidRDefault="00874AFD" w:rsidP="005669C5">
      <w:pPr>
        <w:spacing w:before="120" w:after="120"/>
        <w:jc w:val="both"/>
        <w:rPr>
          <w:b/>
          <w:szCs w:val="20"/>
        </w:rPr>
      </w:pPr>
      <w:r w:rsidRPr="00A57F1B">
        <w:rPr>
          <w:b/>
          <w:szCs w:val="20"/>
        </w:rPr>
        <w:t>_____________________</w:t>
      </w:r>
      <w:r w:rsidR="00A57F1B" w:rsidRPr="00A57F1B">
        <w:rPr>
          <w:b/>
          <w:szCs w:val="20"/>
        </w:rPr>
        <w:tab/>
      </w:r>
      <w:r w:rsidR="00A57F1B" w:rsidRPr="00A57F1B">
        <w:rPr>
          <w:b/>
          <w:szCs w:val="20"/>
        </w:rPr>
        <w:tab/>
      </w:r>
      <w:r w:rsidR="00A57F1B" w:rsidRPr="00A57F1B">
        <w:rPr>
          <w:b/>
          <w:szCs w:val="20"/>
        </w:rPr>
        <w:tab/>
      </w:r>
      <w:r w:rsidR="00A57F1B" w:rsidRPr="00A57F1B">
        <w:rPr>
          <w:b/>
          <w:szCs w:val="20"/>
        </w:rPr>
        <w:tab/>
      </w:r>
      <w:r w:rsidR="00A57F1B" w:rsidRPr="00A57F1B">
        <w:rPr>
          <w:b/>
          <w:szCs w:val="20"/>
        </w:rPr>
        <w:tab/>
      </w:r>
      <w:r w:rsidR="00A57F1B" w:rsidRPr="00A57F1B">
        <w:rPr>
          <w:b/>
          <w:szCs w:val="20"/>
        </w:rPr>
        <w:tab/>
      </w:r>
      <w:r w:rsidR="00A57F1B" w:rsidRPr="00A57F1B">
        <w:rPr>
          <w:b/>
          <w:szCs w:val="20"/>
        </w:rPr>
        <w:tab/>
        <w:t xml:space="preserve">       </w:t>
      </w:r>
      <w:r w:rsidR="00EA0E33" w:rsidRPr="00A57F1B">
        <w:rPr>
          <w:b/>
          <w:szCs w:val="20"/>
        </w:rPr>
        <w:t>[Name]</w:t>
      </w:r>
    </w:p>
    <w:p w:rsidR="00874AFD" w:rsidRDefault="00874AFD" w:rsidP="005669C5">
      <w:pPr>
        <w:spacing w:before="120" w:after="120"/>
        <w:jc w:val="both"/>
        <w:rPr>
          <w:b/>
          <w:szCs w:val="20"/>
        </w:rPr>
      </w:pPr>
      <w:r w:rsidRPr="00A57F1B">
        <w:rPr>
          <w:b/>
          <w:szCs w:val="20"/>
        </w:rPr>
        <w:t>[Name]</w:t>
      </w:r>
    </w:p>
    <w:p w:rsidR="00EA152A" w:rsidRDefault="00EA152A" w:rsidP="005669C5">
      <w:pPr>
        <w:spacing w:before="120" w:after="120"/>
        <w:jc w:val="both"/>
        <w:rPr>
          <w:b/>
          <w:szCs w:val="20"/>
        </w:rPr>
      </w:pPr>
    </w:p>
    <w:p w:rsidR="00EA152A" w:rsidRDefault="00EA152A" w:rsidP="005669C5">
      <w:pPr>
        <w:spacing w:before="120" w:after="120"/>
        <w:rPr>
          <w:b/>
          <w:szCs w:val="20"/>
        </w:rPr>
      </w:pPr>
      <w:del w:id="411" w:author="Anuraag H Kothari" w:date="2015-04-02T10:36:00Z">
        <w:r w:rsidDel="00C86B57">
          <w:rPr>
            <w:b/>
            <w:szCs w:val="20"/>
          </w:rPr>
          <w:br w:type="page"/>
        </w:r>
      </w:del>
    </w:p>
    <w:p w:rsidR="00EA152A" w:rsidRDefault="00EA152A" w:rsidP="005669C5">
      <w:pPr>
        <w:spacing w:before="120" w:after="120"/>
        <w:jc w:val="center"/>
        <w:rPr>
          <w:b/>
          <w:szCs w:val="20"/>
          <w:u w:val="single"/>
        </w:rPr>
      </w:pPr>
      <w:r w:rsidRPr="00EA152A">
        <w:rPr>
          <w:b/>
          <w:szCs w:val="20"/>
          <w:u w:val="single"/>
        </w:rPr>
        <w:lastRenderedPageBreak/>
        <w:t>Schedule I</w:t>
      </w:r>
    </w:p>
    <w:p w:rsidR="00EA152A" w:rsidRPr="00EA152A" w:rsidRDefault="00EA152A" w:rsidP="005669C5">
      <w:pPr>
        <w:spacing w:before="120" w:after="120"/>
        <w:jc w:val="center"/>
        <w:rPr>
          <w:b/>
          <w:i/>
          <w:szCs w:val="20"/>
          <w:u w:val="single"/>
        </w:rPr>
      </w:pPr>
      <w:r w:rsidRPr="00EA152A">
        <w:rPr>
          <w:b/>
          <w:i/>
          <w:szCs w:val="20"/>
          <w:u w:val="single"/>
        </w:rPr>
        <w:t>[Description of Equipment]</w:t>
      </w:r>
    </w:p>
    <w:p w:rsidR="00EA152A" w:rsidRDefault="00EA152A" w:rsidP="005669C5">
      <w:pPr>
        <w:spacing w:before="120" w:after="120"/>
        <w:rPr>
          <w:b/>
          <w:szCs w:val="20"/>
          <w:u w:val="single"/>
        </w:rPr>
      </w:pPr>
      <w:r>
        <w:rPr>
          <w:b/>
          <w:szCs w:val="20"/>
          <w:u w:val="single"/>
        </w:rPr>
        <w:br w:type="page"/>
      </w:r>
    </w:p>
    <w:p w:rsidR="00EA152A" w:rsidRDefault="00EA152A" w:rsidP="005669C5">
      <w:pPr>
        <w:spacing w:before="120" w:after="120"/>
        <w:jc w:val="center"/>
        <w:rPr>
          <w:b/>
          <w:szCs w:val="20"/>
          <w:u w:val="single"/>
        </w:rPr>
      </w:pPr>
      <w:r>
        <w:rPr>
          <w:b/>
          <w:szCs w:val="20"/>
          <w:u w:val="single"/>
        </w:rPr>
        <w:lastRenderedPageBreak/>
        <w:t>Schedule II</w:t>
      </w:r>
    </w:p>
    <w:p w:rsidR="00EA152A" w:rsidRDefault="00EA152A" w:rsidP="005669C5">
      <w:pPr>
        <w:spacing w:before="120" w:after="120"/>
        <w:jc w:val="center"/>
        <w:rPr>
          <w:b/>
          <w:szCs w:val="20"/>
          <w:u w:val="single"/>
        </w:rPr>
      </w:pPr>
      <w:r>
        <w:rPr>
          <w:b/>
          <w:szCs w:val="20"/>
          <w:u w:val="single"/>
        </w:rPr>
        <w:t xml:space="preserve">[Details of the Rent To Be Paid </w:t>
      </w:r>
      <w:proofErr w:type="spellStart"/>
      <w:r>
        <w:rPr>
          <w:b/>
          <w:szCs w:val="20"/>
          <w:u w:val="single"/>
        </w:rPr>
        <w:t>Yearwise</w:t>
      </w:r>
      <w:proofErr w:type="spellEnd"/>
      <w:r>
        <w:rPr>
          <w:b/>
          <w:szCs w:val="20"/>
          <w:u w:val="single"/>
        </w:rPr>
        <w:t>]</w:t>
      </w:r>
    </w:p>
    <w:p w:rsidR="00EA152A" w:rsidRDefault="00EA152A" w:rsidP="005669C5">
      <w:pPr>
        <w:spacing w:before="120" w:after="120"/>
        <w:jc w:val="center"/>
        <w:rPr>
          <w:b/>
          <w:szCs w:val="20"/>
          <w:u w:val="single"/>
        </w:rPr>
      </w:pPr>
    </w:p>
    <w:p w:rsidR="00EA152A" w:rsidRPr="00EA152A" w:rsidRDefault="00EA152A" w:rsidP="005669C5">
      <w:pPr>
        <w:spacing w:before="120" w:after="120"/>
        <w:rPr>
          <w:b/>
          <w:szCs w:val="20"/>
          <w:u w:val="single"/>
        </w:rPr>
      </w:pPr>
    </w:p>
    <w:sectPr w:rsidR="00EA152A" w:rsidRPr="00EA15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C2E36" w:rsidRDefault="00AC2E36" w:rsidP="00AC2E36">
      <w:pPr>
        <w:spacing w:after="0" w:line="240" w:lineRule="auto"/>
      </w:pPr>
      <w:r>
        <w:separator/>
      </w:r>
    </w:p>
  </w:endnote>
  <w:endnote w:type="continuationSeparator" w:id="0">
    <w:p w:rsidR="00AC2E36" w:rsidRDefault="00AC2E36" w:rsidP="00AC2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C2E36" w:rsidRDefault="00AC2E36" w:rsidP="00AC2E36">
      <w:pPr>
        <w:spacing w:after="0" w:line="240" w:lineRule="auto"/>
      </w:pPr>
      <w:r>
        <w:separator/>
      </w:r>
    </w:p>
  </w:footnote>
  <w:footnote w:type="continuationSeparator" w:id="0">
    <w:p w:rsidR="00AC2E36" w:rsidRDefault="00AC2E36" w:rsidP="00AC2E3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73A3C"/>
    <w:multiLevelType w:val="multilevel"/>
    <w:tmpl w:val="4CEA44EE"/>
    <w:lvl w:ilvl="0">
      <w:start w:val="1"/>
      <w:numFmt w:val="decimal"/>
      <w:lvlText w:val="%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46544A09"/>
    <w:multiLevelType w:val="multilevel"/>
    <w:tmpl w:val="DCAEA93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4C8C5553"/>
    <w:multiLevelType w:val="hybridMultilevel"/>
    <w:tmpl w:val="57D2793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C73"/>
    <w:rsid w:val="0002641B"/>
    <w:rsid w:val="00047465"/>
    <w:rsid w:val="00055358"/>
    <w:rsid w:val="000641DF"/>
    <w:rsid w:val="00065AEB"/>
    <w:rsid w:val="0008141B"/>
    <w:rsid w:val="00084684"/>
    <w:rsid w:val="00086AAB"/>
    <w:rsid w:val="000A4B1C"/>
    <w:rsid w:val="000D04E0"/>
    <w:rsid w:val="000D15CA"/>
    <w:rsid w:val="000F780B"/>
    <w:rsid w:val="00101342"/>
    <w:rsid w:val="00114A1A"/>
    <w:rsid w:val="00115796"/>
    <w:rsid w:val="00131F53"/>
    <w:rsid w:val="00132BC0"/>
    <w:rsid w:val="001530BC"/>
    <w:rsid w:val="00154C07"/>
    <w:rsid w:val="001550CC"/>
    <w:rsid w:val="001603BF"/>
    <w:rsid w:val="001809E1"/>
    <w:rsid w:val="00192824"/>
    <w:rsid w:val="00193889"/>
    <w:rsid w:val="001A3C1D"/>
    <w:rsid w:val="001C5DD0"/>
    <w:rsid w:val="001D7435"/>
    <w:rsid w:val="001E1400"/>
    <w:rsid w:val="001E1AEA"/>
    <w:rsid w:val="001E5987"/>
    <w:rsid w:val="001F2957"/>
    <w:rsid w:val="001F4DF5"/>
    <w:rsid w:val="00202E49"/>
    <w:rsid w:val="00206C51"/>
    <w:rsid w:val="0022052E"/>
    <w:rsid w:val="00223B39"/>
    <w:rsid w:val="00233104"/>
    <w:rsid w:val="00250866"/>
    <w:rsid w:val="00253AEA"/>
    <w:rsid w:val="00261EB1"/>
    <w:rsid w:val="00280581"/>
    <w:rsid w:val="00280D34"/>
    <w:rsid w:val="00296FA3"/>
    <w:rsid w:val="002A7C5E"/>
    <w:rsid w:val="002C5DFD"/>
    <w:rsid w:val="002F790E"/>
    <w:rsid w:val="00301CF7"/>
    <w:rsid w:val="00305D28"/>
    <w:rsid w:val="0031055C"/>
    <w:rsid w:val="00323AAF"/>
    <w:rsid w:val="0033633F"/>
    <w:rsid w:val="003377F7"/>
    <w:rsid w:val="00345779"/>
    <w:rsid w:val="003519A5"/>
    <w:rsid w:val="00351ABF"/>
    <w:rsid w:val="00364682"/>
    <w:rsid w:val="0036548C"/>
    <w:rsid w:val="00370D52"/>
    <w:rsid w:val="00371B2F"/>
    <w:rsid w:val="00375F30"/>
    <w:rsid w:val="0037688D"/>
    <w:rsid w:val="00395CBF"/>
    <w:rsid w:val="003A3BA2"/>
    <w:rsid w:val="003C364D"/>
    <w:rsid w:val="003D030D"/>
    <w:rsid w:val="003E023C"/>
    <w:rsid w:val="00414B94"/>
    <w:rsid w:val="00425662"/>
    <w:rsid w:val="00433008"/>
    <w:rsid w:val="004408D0"/>
    <w:rsid w:val="00441EB7"/>
    <w:rsid w:val="00445D92"/>
    <w:rsid w:val="004465A7"/>
    <w:rsid w:val="004525A9"/>
    <w:rsid w:val="00470A6B"/>
    <w:rsid w:val="004858A0"/>
    <w:rsid w:val="00487A69"/>
    <w:rsid w:val="00490AC0"/>
    <w:rsid w:val="004931A9"/>
    <w:rsid w:val="004B7DE3"/>
    <w:rsid w:val="004C2243"/>
    <w:rsid w:val="004C2CB6"/>
    <w:rsid w:val="004C7618"/>
    <w:rsid w:val="004D2522"/>
    <w:rsid w:val="004E552F"/>
    <w:rsid w:val="004F2E00"/>
    <w:rsid w:val="005063A4"/>
    <w:rsid w:val="00512017"/>
    <w:rsid w:val="00527C33"/>
    <w:rsid w:val="00533182"/>
    <w:rsid w:val="0054504E"/>
    <w:rsid w:val="00551355"/>
    <w:rsid w:val="00556A48"/>
    <w:rsid w:val="005669C5"/>
    <w:rsid w:val="00590603"/>
    <w:rsid w:val="005B0E82"/>
    <w:rsid w:val="005C29E0"/>
    <w:rsid w:val="005E24CD"/>
    <w:rsid w:val="005F1AEE"/>
    <w:rsid w:val="005F3C7C"/>
    <w:rsid w:val="005F6976"/>
    <w:rsid w:val="00605CA2"/>
    <w:rsid w:val="006140BF"/>
    <w:rsid w:val="00631E5E"/>
    <w:rsid w:val="00635FB5"/>
    <w:rsid w:val="00636A09"/>
    <w:rsid w:val="00637B97"/>
    <w:rsid w:val="006447B5"/>
    <w:rsid w:val="00646CD8"/>
    <w:rsid w:val="00673F9C"/>
    <w:rsid w:val="00682AAB"/>
    <w:rsid w:val="00690ABF"/>
    <w:rsid w:val="00691B08"/>
    <w:rsid w:val="006B441C"/>
    <w:rsid w:val="006D040F"/>
    <w:rsid w:val="006D5B3C"/>
    <w:rsid w:val="006F0902"/>
    <w:rsid w:val="006F2857"/>
    <w:rsid w:val="00706157"/>
    <w:rsid w:val="00754C59"/>
    <w:rsid w:val="00783A92"/>
    <w:rsid w:val="007978A5"/>
    <w:rsid w:val="007D4EF5"/>
    <w:rsid w:val="007E0515"/>
    <w:rsid w:val="00836AEF"/>
    <w:rsid w:val="008374AD"/>
    <w:rsid w:val="00852913"/>
    <w:rsid w:val="00865874"/>
    <w:rsid w:val="008711A6"/>
    <w:rsid w:val="00874AFD"/>
    <w:rsid w:val="00884B25"/>
    <w:rsid w:val="008906D2"/>
    <w:rsid w:val="00891399"/>
    <w:rsid w:val="00896DCB"/>
    <w:rsid w:val="008A0535"/>
    <w:rsid w:val="008B677E"/>
    <w:rsid w:val="008C5DF1"/>
    <w:rsid w:val="008D2E5C"/>
    <w:rsid w:val="00912BFF"/>
    <w:rsid w:val="009141A9"/>
    <w:rsid w:val="00935188"/>
    <w:rsid w:val="00946689"/>
    <w:rsid w:val="00951DFA"/>
    <w:rsid w:val="009A0F82"/>
    <w:rsid w:val="009A52E5"/>
    <w:rsid w:val="009D6E4B"/>
    <w:rsid w:val="009F2417"/>
    <w:rsid w:val="009F2CFE"/>
    <w:rsid w:val="00A23892"/>
    <w:rsid w:val="00A317D6"/>
    <w:rsid w:val="00A41F2D"/>
    <w:rsid w:val="00A44D53"/>
    <w:rsid w:val="00A5316C"/>
    <w:rsid w:val="00A54F77"/>
    <w:rsid w:val="00A57F1B"/>
    <w:rsid w:val="00A623E0"/>
    <w:rsid w:val="00A660CE"/>
    <w:rsid w:val="00A77A58"/>
    <w:rsid w:val="00A8383A"/>
    <w:rsid w:val="00A871C8"/>
    <w:rsid w:val="00A957FC"/>
    <w:rsid w:val="00AA54FA"/>
    <w:rsid w:val="00AC2E36"/>
    <w:rsid w:val="00AE188A"/>
    <w:rsid w:val="00AF530D"/>
    <w:rsid w:val="00B025A7"/>
    <w:rsid w:val="00B11BE1"/>
    <w:rsid w:val="00B30C73"/>
    <w:rsid w:val="00B33C70"/>
    <w:rsid w:val="00B55889"/>
    <w:rsid w:val="00B6507E"/>
    <w:rsid w:val="00B65FC2"/>
    <w:rsid w:val="00B739D9"/>
    <w:rsid w:val="00B7774D"/>
    <w:rsid w:val="00B8773A"/>
    <w:rsid w:val="00B90088"/>
    <w:rsid w:val="00B92F53"/>
    <w:rsid w:val="00BB0805"/>
    <w:rsid w:val="00BB0D36"/>
    <w:rsid w:val="00BB0F00"/>
    <w:rsid w:val="00BB2D50"/>
    <w:rsid w:val="00BD1CCD"/>
    <w:rsid w:val="00BE1D99"/>
    <w:rsid w:val="00BF3949"/>
    <w:rsid w:val="00BF70B4"/>
    <w:rsid w:val="00C03E26"/>
    <w:rsid w:val="00C14401"/>
    <w:rsid w:val="00C410E2"/>
    <w:rsid w:val="00C4203F"/>
    <w:rsid w:val="00C5198F"/>
    <w:rsid w:val="00C55B48"/>
    <w:rsid w:val="00C57F3B"/>
    <w:rsid w:val="00C86B57"/>
    <w:rsid w:val="00CA4222"/>
    <w:rsid w:val="00CF457E"/>
    <w:rsid w:val="00D06623"/>
    <w:rsid w:val="00D404EA"/>
    <w:rsid w:val="00D40C1A"/>
    <w:rsid w:val="00D412DD"/>
    <w:rsid w:val="00D503D9"/>
    <w:rsid w:val="00D5290C"/>
    <w:rsid w:val="00D71CE9"/>
    <w:rsid w:val="00D82717"/>
    <w:rsid w:val="00DB2197"/>
    <w:rsid w:val="00DB7173"/>
    <w:rsid w:val="00DF5EFC"/>
    <w:rsid w:val="00E23099"/>
    <w:rsid w:val="00E313A2"/>
    <w:rsid w:val="00E367D9"/>
    <w:rsid w:val="00E37F2D"/>
    <w:rsid w:val="00E41A16"/>
    <w:rsid w:val="00E4796E"/>
    <w:rsid w:val="00E53BF5"/>
    <w:rsid w:val="00E6150F"/>
    <w:rsid w:val="00E6186E"/>
    <w:rsid w:val="00E61D21"/>
    <w:rsid w:val="00E77A38"/>
    <w:rsid w:val="00E8204A"/>
    <w:rsid w:val="00E93EE5"/>
    <w:rsid w:val="00EA0E33"/>
    <w:rsid w:val="00EA152A"/>
    <w:rsid w:val="00EB3112"/>
    <w:rsid w:val="00EB5481"/>
    <w:rsid w:val="00EC7BA4"/>
    <w:rsid w:val="00EF7712"/>
    <w:rsid w:val="00F11D18"/>
    <w:rsid w:val="00F56047"/>
    <w:rsid w:val="00F642C2"/>
    <w:rsid w:val="00F742B9"/>
    <w:rsid w:val="00F758A4"/>
    <w:rsid w:val="00F945C0"/>
    <w:rsid w:val="00FA25FD"/>
    <w:rsid w:val="00FB51FF"/>
    <w:rsid w:val="00FB55C0"/>
    <w:rsid w:val="00FD3933"/>
    <w:rsid w:val="00FD4B7F"/>
    <w:rsid w:val="00FE45D6"/>
    <w:rsid w:val="00FF1179"/>
    <w:rsid w:val="00FF6ADA"/>
    <w:rsid w:val="00FF6E9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E26"/>
    <w:pPr>
      <w:ind w:left="720"/>
      <w:contextualSpacing/>
    </w:pPr>
  </w:style>
  <w:style w:type="table" w:styleId="TableGrid">
    <w:name w:val="Table Grid"/>
    <w:basedOn w:val="TableNormal"/>
    <w:uiPriority w:val="59"/>
    <w:rsid w:val="00682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02641B"/>
    <w:pPr>
      <w:spacing w:after="0" w:line="240" w:lineRule="auto"/>
    </w:pPr>
    <w:rPr>
      <w:rFonts w:ascii="Times New Roman" w:eastAsia="Times New Roman" w:hAnsi="Times New Roman" w:cs="Times New Roman"/>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C2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E36"/>
  </w:style>
  <w:style w:type="paragraph" w:styleId="Footer">
    <w:name w:val="footer"/>
    <w:basedOn w:val="Normal"/>
    <w:link w:val="FooterChar"/>
    <w:uiPriority w:val="99"/>
    <w:unhideWhenUsed/>
    <w:rsid w:val="00AC2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E36"/>
  </w:style>
  <w:style w:type="paragraph" w:styleId="BalloonText">
    <w:name w:val="Balloon Text"/>
    <w:basedOn w:val="Normal"/>
    <w:link w:val="BalloonTextChar"/>
    <w:uiPriority w:val="99"/>
    <w:semiHidden/>
    <w:unhideWhenUsed/>
    <w:rsid w:val="00E23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0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3E26"/>
    <w:pPr>
      <w:ind w:left="720"/>
      <w:contextualSpacing/>
    </w:pPr>
  </w:style>
  <w:style w:type="table" w:styleId="TableGrid">
    <w:name w:val="Table Grid"/>
    <w:basedOn w:val="TableNormal"/>
    <w:uiPriority w:val="59"/>
    <w:rsid w:val="00682A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rsid w:val="0002641B"/>
    <w:pPr>
      <w:spacing w:after="0" w:line="240" w:lineRule="auto"/>
    </w:pPr>
    <w:rPr>
      <w:rFonts w:ascii="Times New Roman" w:eastAsia="Times New Roman" w:hAnsi="Times New Roman" w:cs="Times New Roman"/>
      <w:szCs w:val="20"/>
      <w:lang w:val="en-IN" w:eastAsia="en-I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AC2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2E36"/>
  </w:style>
  <w:style w:type="paragraph" w:styleId="Footer">
    <w:name w:val="footer"/>
    <w:basedOn w:val="Normal"/>
    <w:link w:val="FooterChar"/>
    <w:uiPriority w:val="99"/>
    <w:unhideWhenUsed/>
    <w:rsid w:val="00AC2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2E36"/>
  </w:style>
  <w:style w:type="paragraph" w:styleId="BalloonText">
    <w:name w:val="Balloon Text"/>
    <w:basedOn w:val="Normal"/>
    <w:link w:val="BalloonTextChar"/>
    <w:uiPriority w:val="99"/>
    <w:semiHidden/>
    <w:unhideWhenUsed/>
    <w:rsid w:val="00E230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3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92178">
      <w:bodyDiv w:val="1"/>
      <w:marLeft w:val="0"/>
      <w:marRight w:val="0"/>
      <w:marTop w:val="0"/>
      <w:marBottom w:val="0"/>
      <w:divBdr>
        <w:top w:val="none" w:sz="0" w:space="0" w:color="auto"/>
        <w:left w:val="none" w:sz="0" w:space="0" w:color="auto"/>
        <w:bottom w:val="none" w:sz="0" w:space="0" w:color="auto"/>
        <w:right w:val="none" w:sz="0" w:space="0" w:color="auto"/>
      </w:divBdr>
    </w:div>
    <w:div w:id="691106948">
      <w:bodyDiv w:val="1"/>
      <w:marLeft w:val="0"/>
      <w:marRight w:val="0"/>
      <w:marTop w:val="0"/>
      <w:marBottom w:val="0"/>
      <w:divBdr>
        <w:top w:val="none" w:sz="0" w:space="0" w:color="auto"/>
        <w:left w:val="none" w:sz="0" w:space="0" w:color="auto"/>
        <w:bottom w:val="none" w:sz="0" w:space="0" w:color="auto"/>
        <w:right w:val="none" w:sz="0" w:space="0" w:color="auto"/>
      </w:divBdr>
    </w:div>
    <w:div w:id="1383335348">
      <w:bodyDiv w:val="1"/>
      <w:marLeft w:val="0"/>
      <w:marRight w:val="0"/>
      <w:marTop w:val="0"/>
      <w:marBottom w:val="0"/>
      <w:divBdr>
        <w:top w:val="none" w:sz="0" w:space="0" w:color="auto"/>
        <w:left w:val="none" w:sz="0" w:space="0" w:color="auto"/>
        <w:bottom w:val="none" w:sz="0" w:space="0" w:color="auto"/>
        <w:right w:val="none" w:sz="0" w:space="0" w:color="auto"/>
      </w:divBdr>
    </w:div>
    <w:div w:id="210930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B8409-E212-4919-9255-B3CFDF043D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3784</Words>
  <Characters>21575</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dc:creator>
  <cp:keywords/>
  <dc:description/>
  <cp:lastModifiedBy>Anuraag H Kothari</cp:lastModifiedBy>
  <cp:revision>101</cp:revision>
  <dcterms:created xsi:type="dcterms:W3CDTF">2015-03-31T06:03:00Z</dcterms:created>
  <dcterms:modified xsi:type="dcterms:W3CDTF">2015-04-02T05:06:00Z</dcterms:modified>
</cp:coreProperties>
</file>